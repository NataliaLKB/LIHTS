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0183" w:rsidRPr="00443220" w:rsidRDefault="00443220">
      <w:pPr>
        <w:rPr>
          <w:rFonts w:ascii="Times New Roman" w:hAnsi="Times New Roman" w:cs="Times New Roman"/>
          <w:b/>
          <w:sz w:val="24"/>
          <w:szCs w:val="24"/>
        </w:rPr>
      </w:pPr>
      <w:r w:rsidRPr="00443220">
        <w:rPr>
          <w:rFonts w:ascii="Times New Roman" w:hAnsi="Times New Roman" w:cs="Times New Roman"/>
          <w:b/>
          <w:sz w:val="24"/>
          <w:szCs w:val="24"/>
        </w:rPr>
        <w:t>Flap:</w:t>
      </w:r>
    </w:p>
    <w:p w:rsidR="00443220" w:rsidRPr="00443220" w:rsidRDefault="00443220">
      <w:pPr>
        <w:rPr>
          <w:rFonts w:ascii="Times New Roman" w:hAnsi="Times New Roman" w:cs="Times New Roman"/>
          <w:sz w:val="24"/>
          <w:szCs w:val="24"/>
        </w:rPr>
      </w:pPr>
    </w:p>
    <w:p w:rsidR="00443220" w:rsidRPr="00443220" w:rsidRDefault="00443220" w:rsidP="00443220">
      <w:pPr>
        <w:spacing w:line="480" w:lineRule="auto"/>
        <w:rPr>
          <w:rFonts w:ascii="Times New Roman" w:hAnsi="Times New Roman" w:cs="Times New Roman"/>
          <w:sz w:val="24"/>
          <w:szCs w:val="24"/>
        </w:rPr>
      </w:pPr>
      <w:r w:rsidRPr="00443220">
        <w:rPr>
          <w:rFonts w:ascii="Times New Roman" w:hAnsi="Times New Roman" w:cs="Times New Roman"/>
          <w:sz w:val="24"/>
          <w:szCs w:val="24"/>
        </w:rPr>
        <w:t xml:space="preserve">Can you imagine a choreographer training only one dancer to lead while his or her partner sits in the lobby staring at the wall? Unthinkable? Yet this happens all the time </w:t>
      </w:r>
      <w:del w:id="0" w:author="Owner" w:date="2014-11-23T16:35:00Z">
        <w:r w:rsidRPr="00443220" w:rsidDel="001B1B17">
          <w:rPr>
            <w:rFonts w:ascii="Times New Roman" w:hAnsi="Times New Roman" w:cs="Times New Roman"/>
            <w:sz w:val="24"/>
            <w:szCs w:val="24"/>
          </w:rPr>
          <w:delText>with</w:delText>
        </w:r>
      </w:del>
      <w:r w:rsidRPr="00443220">
        <w:rPr>
          <w:rFonts w:ascii="Times New Roman" w:hAnsi="Times New Roman" w:cs="Times New Roman"/>
          <w:sz w:val="24"/>
          <w:szCs w:val="24"/>
        </w:rPr>
        <w:t xml:space="preserve">in </w:t>
      </w:r>
      <w:del w:id="1" w:author="Owner" w:date="2014-11-23T16:35:00Z">
        <w:r w:rsidRPr="00443220" w:rsidDel="001B1B17">
          <w:rPr>
            <w:rFonts w:ascii="Times New Roman" w:hAnsi="Times New Roman" w:cs="Times New Roman"/>
            <w:sz w:val="24"/>
            <w:szCs w:val="24"/>
          </w:rPr>
          <w:delText xml:space="preserve">businesses and other </w:delText>
        </w:r>
      </w:del>
      <w:r w:rsidRPr="00443220">
        <w:rPr>
          <w:rFonts w:ascii="Times New Roman" w:hAnsi="Times New Roman" w:cs="Times New Roman"/>
          <w:sz w:val="24"/>
          <w:szCs w:val="24"/>
        </w:rPr>
        <w:t xml:space="preserve">organizations. Half the partnership is </w:t>
      </w:r>
      <w:del w:id="2" w:author="Marc Hurwitz" w:date="2014-11-22T08:19:00Z">
        <w:r w:rsidRPr="00443220" w:rsidDel="00C56A3F">
          <w:rPr>
            <w:rFonts w:ascii="Times New Roman" w:hAnsi="Times New Roman" w:cs="Times New Roman"/>
            <w:sz w:val="24"/>
            <w:szCs w:val="24"/>
          </w:rPr>
          <w:delText xml:space="preserve">in effect </w:delText>
        </w:r>
      </w:del>
      <w:r w:rsidRPr="00443220">
        <w:rPr>
          <w:rFonts w:ascii="Times New Roman" w:hAnsi="Times New Roman" w:cs="Times New Roman"/>
          <w:sz w:val="24"/>
          <w:szCs w:val="24"/>
        </w:rPr>
        <w:t xml:space="preserve">missing. </w:t>
      </w:r>
    </w:p>
    <w:p w:rsidR="00443220" w:rsidRPr="00443220" w:rsidRDefault="00443220" w:rsidP="00443220">
      <w:pPr>
        <w:autoSpaceDE w:val="0"/>
        <w:autoSpaceDN w:val="0"/>
        <w:adjustRightInd w:val="0"/>
        <w:spacing w:line="480" w:lineRule="auto"/>
        <w:ind w:firstLine="720"/>
        <w:rPr>
          <w:rFonts w:ascii="Times New Roman" w:hAnsi="Times New Roman" w:cs="Times New Roman"/>
          <w:sz w:val="24"/>
          <w:szCs w:val="24"/>
        </w:rPr>
      </w:pPr>
      <w:r w:rsidRPr="00443220">
        <w:rPr>
          <w:rFonts w:ascii="Times New Roman" w:hAnsi="Times New Roman" w:cs="Times New Roman"/>
          <w:bCs/>
          <w:sz w:val="24"/>
          <w:szCs w:val="24"/>
        </w:rPr>
        <w:t xml:space="preserve">In </w:t>
      </w:r>
      <w:r w:rsidRPr="00443220">
        <w:rPr>
          <w:rFonts w:ascii="Times New Roman" w:hAnsi="Times New Roman" w:cs="Times New Roman"/>
          <w:bCs/>
          <w:i/>
          <w:sz w:val="24"/>
          <w:szCs w:val="24"/>
        </w:rPr>
        <w:t>Leadership Is Half the Story,</w:t>
      </w:r>
      <w:r w:rsidRPr="00443220">
        <w:rPr>
          <w:rFonts w:ascii="Times New Roman" w:hAnsi="Times New Roman" w:cs="Times New Roman"/>
          <w:bCs/>
          <w:sz w:val="24"/>
          <w:szCs w:val="24"/>
        </w:rPr>
        <w:t xml:space="preserve"> Marc and Samantha Hurwitz introduce the first model to seamlessly integrate leadership, followership, and partnerships. This research-backed, field-tested book </w:t>
      </w:r>
      <w:ins w:id="3" w:author="Owner" w:date="2014-11-23T16:36:00Z">
        <w:r w:rsidR="001B1B17">
          <w:rPr>
            <w:rFonts w:ascii="Times New Roman" w:hAnsi="Times New Roman" w:cs="Times New Roman"/>
            <w:bCs/>
            <w:sz w:val="24"/>
            <w:szCs w:val="24"/>
          </w:rPr>
          <w:t>contributes</w:t>
        </w:r>
      </w:ins>
      <w:del w:id="4" w:author="Marc Hurwitz" w:date="2014-11-22T08:19:00Z">
        <w:r w:rsidRPr="00443220" w:rsidDel="00C56A3F">
          <w:rPr>
            <w:rFonts w:ascii="Times New Roman" w:hAnsi="Times New Roman" w:cs="Times New Roman"/>
            <w:sz w:val="24"/>
            <w:szCs w:val="24"/>
          </w:rPr>
          <w:delText xml:space="preserve"> </w:delText>
        </w:r>
      </w:del>
      <w:del w:id="5" w:author="Owner" w:date="2014-11-23T16:36:00Z">
        <w:r w:rsidRPr="00443220" w:rsidDel="001B1B17">
          <w:rPr>
            <w:rFonts w:ascii="Times New Roman" w:hAnsi="Times New Roman" w:cs="Times New Roman"/>
            <w:sz w:val="24"/>
            <w:szCs w:val="24"/>
          </w:rPr>
          <w:delText>o</w:delText>
        </w:r>
      </w:del>
      <w:ins w:id="6" w:author="Owner" w:date="2014-11-23T16:36:00Z">
        <w:r w:rsidR="001B1B17">
          <w:rPr>
            <w:rFonts w:ascii="Times New Roman" w:hAnsi="Times New Roman" w:cs="Times New Roman"/>
            <w:sz w:val="24"/>
            <w:szCs w:val="24"/>
          </w:rPr>
          <w:t xml:space="preserve"> many </w:t>
        </w:r>
      </w:ins>
      <w:del w:id="7" w:author="Owner" w:date="2014-11-23T16:36:00Z">
        <w:r w:rsidRPr="00443220" w:rsidDel="001B1B17">
          <w:rPr>
            <w:rFonts w:ascii="Times New Roman" w:hAnsi="Times New Roman" w:cs="Times New Roman"/>
            <w:sz w:val="24"/>
            <w:szCs w:val="24"/>
          </w:rPr>
          <w:delText xml:space="preserve">ffers a host of </w:delText>
        </w:r>
      </w:del>
      <w:r w:rsidRPr="00443220">
        <w:rPr>
          <w:rFonts w:ascii="Times New Roman" w:hAnsi="Times New Roman" w:cs="Times New Roman"/>
          <w:sz w:val="24"/>
          <w:szCs w:val="24"/>
        </w:rPr>
        <w:t xml:space="preserve">new ideas and practical advice for everyone in an organization – from CEO to HR director to front-line manager to consultant. </w:t>
      </w:r>
    </w:p>
    <w:p w:rsidR="00443220" w:rsidRPr="00443220" w:rsidRDefault="001B1B17" w:rsidP="00443220">
      <w:pPr>
        <w:spacing w:line="480" w:lineRule="auto"/>
        <w:ind w:firstLine="720"/>
        <w:rPr>
          <w:rFonts w:ascii="Times New Roman" w:hAnsi="Times New Roman" w:cs="Times New Roman"/>
          <w:sz w:val="24"/>
          <w:szCs w:val="24"/>
        </w:rPr>
      </w:pPr>
      <w:ins w:id="8" w:author="Owner" w:date="2014-11-23T16:37:00Z">
        <w:r>
          <w:rPr>
            <w:rFonts w:ascii="Times New Roman" w:hAnsi="Times New Roman" w:cs="Times New Roman"/>
            <w:sz w:val="24"/>
            <w:szCs w:val="24"/>
          </w:rPr>
          <w:t xml:space="preserve">All of us lead, not </w:t>
        </w:r>
      </w:ins>
      <w:del w:id="9" w:author="Owner" w:date="2014-11-23T16:37:00Z">
        <w:r w:rsidR="00443220" w:rsidRPr="00443220" w:rsidDel="001B1B17">
          <w:rPr>
            <w:rFonts w:ascii="Times New Roman" w:hAnsi="Times New Roman" w:cs="Times New Roman"/>
            <w:sz w:val="24"/>
            <w:szCs w:val="24"/>
          </w:rPr>
          <w:delText>Leading is not</w:delText>
        </w:r>
      </w:del>
      <w:del w:id="10" w:author="Owner" w:date="2014-11-23T16:38:00Z">
        <w:r w:rsidR="00443220" w:rsidRPr="00443220" w:rsidDel="001B1B17">
          <w:rPr>
            <w:rFonts w:ascii="Times New Roman" w:hAnsi="Times New Roman" w:cs="Times New Roman"/>
            <w:sz w:val="24"/>
            <w:szCs w:val="24"/>
          </w:rPr>
          <w:delText xml:space="preserve"> </w:delText>
        </w:r>
      </w:del>
      <w:r w:rsidR="00443220" w:rsidRPr="00443220">
        <w:rPr>
          <w:rFonts w:ascii="Times New Roman" w:hAnsi="Times New Roman" w:cs="Times New Roman"/>
          <w:sz w:val="24"/>
          <w:szCs w:val="24"/>
        </w:rPr>
        <w:t>just th</w:t>
      </w:r>
      <w:ins w:id="11" w:author="Owner" w:date="2014-11-23T16:38:00Z">
        <w:r>
          <w:rPr>
            <w:rFonts w:ascii="Times New Roman" w:hAnsi="Times New Roman" w:cs="Times New Roman"/>
            <w:sz w:val="24"/>
            <w:szCs w:val="24"/>
          </w:rPr>
          <w:t xml:space="preserve">ose </w:t>
        </w:r>
      </w:ins>
      <w:del w:id="12" w:author="Owner" w:date="2014-11-23T16:38:00Z">
        <w:r w:rsidR="00443220" w:rsidRPr="00443220" w:rsidDel="001B1B17">
          <w:rPr>
            <w:rFonts w:ascii="Times New Roman" w:hAnsi="Times New Roman" w:cs="Times New Roman"/>
            <w:sz w:val="24"/>
            <w:szCs w:val="24"/>
          </w:rPr>
          <w:delText xml:space="preserve">e province of those </w:delText>
        </w:r>
      </w:del>
      <w:r w:rsidR="00443220" w:rsidRPr="00443220">
        <w:rPr>
          <w:rFonts w:ascii="Times New Roman" w:hAnsi="Times New Roman" w:cs="Times New Roman"/>
          <w:sz w:val="24"/>
          <w:szCs w:val="24"/>
        </w:rPr>
        <w:t xml:space="preserve">with the formal title. </w:t>
      </w:r>
      <w:ins w:id="13" w:author="Owner" w:date="2014-11-23T16:38:00Z">
        <w:r w:rsidR="00B16AAA">
          <w:rPr>
            <w:rFonts w:ascii="Times New Roman" w:hAnsi="Times New Roman" w:cs="Times New Roman"/>
            <w:sz w:val="24"/>
            <w:szCs w:val="24"/>
          </w:rPr>
          <w:t xml:space="preserve">All of us </w:t>
        </w:r>
        <w:proofErr w:type="gramStart"/>
        <w:r w:rsidR="00B16AAA">
          <w:rPr>
            <w:rFonts w:ascii="Times New Roman" w:hAnsi="Times New Roman" w:cs="Times New Roman"/>
            <w:sz w:val="24"/>
            <w:szCs w:val="24"/>
          </w:rPr>
          <w:t>follow,</w:t>
        </w:r>
        <w:proofErr w:type="gramEnd"/>
        <w:r w:rsidR="00B16AAA">
          <w:rPr>
            <w:rFonts w:ascii="Times New Roman" w:hAnsi="Times New Roman" w:cs="Times New Roman"/>
            <w:sz w:val="24"/>
            <w:szCs w:val="24"/>
          </w:rPr>
          <w:t xml:space="preserve"> not just front-line staff. </w:t>
        </w:r>
      </w:ins>
      <w:del w:id="14" w:author="Owner" w:date="2014-11-23T16:39:00Z">
        <w:r w:rsidR="00443220" w:rsidRPr="00443220" w:rsidDel="00B16AAA">
          <w:rPr>
            <w:rFonts w:ascii="Times New Roman" w:hAnsi="Times New Roman" w:cs="Times New Roman"/>
            <w:sz w:val="24"/>
            <w:szCs w:val="24"/>
          </w:rPr>
          <w:delText>Likewise, following is not just for front-line staf</w:delText>
        </w:r>
      </w:del>
      <w:del w:id="15" w:author="Owner" w:date="2014-11-23T16:40:00Z">
        <w:r w:rsidR="00443220" w:rsidRPr="00443220" w:rsidDel="00B16AAA">
          <w:rPr>
            <w:rFonts w:ascii="Times New Roman" w:hAnsi="Times New Roman" w:cs="Times New Roman"/>
            <w:sz w:val="24"/>
            <w:szCs w:val="24"/>
          </w:rPr>
          <w:delText xml:space="preserve">f. </w:delText>
        </w:r>
      </w:del>
      <w:r w:rsidR="00443220" w:rsidRPr="00443220">
        <w:rPr>
          <w:rFonts w:ascii="Times New Roman" w:hAnsi="Times New Roman" w:cs="Times New Roman"/>
          <w:sz w:val="24"/>
          <w:szCs w:val="24"/>
        </w:rPr>
        <w:t xml:space="preserve">In great collaborations, one moment </w:t>
      </w:r>
      <w:ins w:id="16" w:author="Owner" w:date="2014-11-23T16:40:00Z">
        <w:r w:rsidR="00B16AAA">
          <w:rPr>
            <w:rFonts w:ascii="Times New Roman" w:hAnsi="Times New Roman" w:cs="Times New Roman"/>
            <w:sz w:val="24"/>
            <w:szCs w:val="24"/>
          </w:rPr>
          <w:t xml:space="preserve">we are leading and then we flip </w:t>
        </w:r>
      </w:ins>
      <w:del w:id="17" w:author="Owner" w:date="2014-11-23T16:40:00Z">
        <w:r w:rsidR="00443220" w:rsidRPr="00443220" w:rsidDel="00B16AAA">
          <w:rPr>
            <w:rFonts w:ascii="Times New Roman" w:hAnsi="Times New Roman" w:cs="Times New Roman"/>
            <w:sz w:val="24"/>
            <w:szCs w:val="24"/>
          </w:rPr>
          <w:delText xml:space="preserve">a partner leads and then in the next promptly flips </w:delText>
        </w:r>
      </w:del>
      <w:r w:rsidR="00443220" w:rsidRPr="00443220">
        <w:rPr>
          <w:rFonts w:ascii="Times New Roman" w:hAnsi="Times New Roman" w:cs="Times New Roman"/>
          <w:sz w:val="24"/>
          <w:szCs w:val="24"/>
        </w:rPr>
        <w:t>to following;</w:t>
      </w:r>
      <w:r w:rsidR="00443220" w:rsidRPr="00443220">
        <w:rPr>
          <w:rFonts w:ascii="Times New Roman" w:hAnsi="Times New Roman" w:cs="Times New Roman"/>
          <w:bCs/>
          <w:sz w:val="24"/>
          <w:szCs w:val="24"/>
        </w:rPr>
        <w:t xml:space="preserve"> in other words, </w:t>
      </w:r>
      <w:del w:id="18" w:author="Owner" w:date="2014-11-23T22:40:00Z">
        <w:r w:rsidR="00443220" w:rsidRPr="00443220" w:rsidDel="008A5358">
          <w:rPr>
            <w:rFonts w:ascii="Times New Roman" w:hAnsi="Times New Roman" w:cs="Times New Roman"/>
            <w:bCs/>
            <w:sz w:val="24"/>
            <w:szCs w:val="24"/>
          </w:rPr>
          <w:delText xml:space="preserve">the relationship between </w:delText>
        </w:r>
      </w:del>
      <w:r w:rsidR="00443220" w:rsidRPr="00443220">
        <w:rPr>
          <w:rFonts w:ascii="Times New Roman" w:hAnsi="Times New Roman" w:cs="Times New Roman"/>
          <w:bCs/>
          <w:sz w:val="24"/>
          <w:szCs w:val="24"/>
        </w:rPr>
        <w:t xml:space="preserve">leadership and followership </w:t>
      </w:r>
      <w:del w:id="19" w:author="Owner" w:date="2014-11-23T22:40:00Z">
        <w:r w:rsidR="00443220" w:rsidRPr="00443220" w:rsidDel="008A5358">
          <w:rPr>
            <w:rFonts w:ascii="Times New Roman" w:hAnsi="Times New Roman" w:cs="Times New Roman"/>
            <w:bCs/>
            <w:sz w:val="24"/>
            <w:szCs w:val="24"/>
          </w:rPr>
          <w:delText xml:space="preserve">is </w:delText>
        </w:r>
      </w:del>
      <w:ins w:id="20" w:author="Owner" w:date="2014-11-23T22:40:00Z">
        <w:r w:rsidR="008A5358">
          <w:rPr>
            <w:rFonts w:ascii="Times New Roman" w:hAnsi="Times New Roman" w:cs="Times New Roman"/>
            <w:bCs/>
            <w:sz w:val="24"/>
            <w:szCs w:val="24"/>
          </w:rPr>
          <w:t>are</w:t>
        </w:r>
        <w:r w:rsidR="008A5358" w:rsidRPr="00443220">
          <w:rPr>
            <w:rFonts w:ascii="Times New Roman" w:hAnsi="Times New Roman" w:cs="Times New Roman"/>
            <w:bCs/>
            <w:sz w:val="24"/>
            <w:szCs w:val="24"/>
          </w:rPr>
          <w:t xml:space="preserve"> </w:t>
        </w:r>
      </w:ins>
      <w:r w:rsidR="00443220" w:rsidRPr="00443220">
        <w:rPr>
          <w:rFonts w:ascii="Times New Roman" w:hAnsi="Times New Roman" w:cs="Times New Roman"/>
          <w:bCs/>
          <w:sz w:val="24"/>
          <w:szCs w:val="24"/>
        </w:rPr>
        <w:t xml:space="preserve">dynamic, context-specific, and ever-evolving. </w:t>
      </w:r>
      <w:r w:rsidR="00443220" w:rsidRPr="00443220">
        <w:rPr>
          <w:rFonts w:ascii="Times New Roman" w:hAnsi="Times New Roman" w:cs="Times New Roman"/>
          <w:sz w:val="24"/>
          <w:szCs w:val="24"/>
        </w:rPr>
        <w:t>This empowering perspective</w:t>
      </w:r>
      <w:del w:id="21" w:author="Owner" w:date="2014-11-23T16:43:00Z">
        <w:r w:rsidR="00443220" w:rsidRPr="00443220" w:rsidDel="00B16AAA">
          <w:rPr>
            <w:rFonts w:ascii="Times New Roman" w:hAnsi="Times New Roman" w:cs="Times New Roman"/>
            <w:sz w:val="24"/>
            <w:szCs w:val="24"/>
          </w:rPr>
          <w:delText xml:space="preserve">, </w:delText>
        </w:r>
        <w:r w:rsidR="00443220" w:rsidRPr="001B1B17" w:rsidDel="00B16AAA">
          <w:rPr>
            <w:rFonts w:ascii="Times New Roman" w:hAnsi="Times New Roman" w:cs="Times New Roman"/>
            <w:sz w:val="24"/>
            <w:szCs w:val="24"/>
          </w:rPr>
          <w:delText>the authors argue</w:delText>
        </w:r>
        <w:r w:rsidR="00443220" w:rsidRPr="00443220" w:rsidDel="00B16AAA">
          <w:rPr>
            <w:rFonts w:ascii="Times New Roman" w:hAnsi="Times New Roman" w:cs="Times New Roman"/>
            <w:sz w:val="24"/>
            <w:szCs w:val="24"/>
          </w:rPr>
          <w:delText>,</w:delText>
        </w:r>
      </w:del>
      <w:r w:rsidR="00443220" w:rsidRPr="00443220">
        <w:rPr>
          <w:rFonts w:ascii="Times New Roman" w:hAnsi="Times New Roman" w:cs="Times New Roman"/>
          <w:sz w:val="24"/>
          <w:szCs w:val="24"/>
        </w:rPr>
        <w:t xml:space="preserve"> opens up leadership to everyone, normalizes followership, and enables more productive and innovative collaborations. </w:t>
      </w:r>
      <w:ins w:id="22" w:author="Owner" w:date="2014-11-23T16:43:00Z">
        <w:r w:rsidR="00B16AAA">
          <w:rPr>
            <w:rFonts w:ascii="Times New Roman" w:hAnsi="Times New Roman" w:cs="Times New Roman"/>
            <w:sz w:val="24"/>
            <w:szCs w:val="24"/>
          </w:rPr>
          <w:t xml:space="preserve">Candid discussions about </w:t>
        </w:r>
      </w:ins>
      <w:del w:id="23" w:author="Owner" w:date="2014-11-23T16:43:00Z">
        <w:r w:rsidR="00443220" w:rsidRPr="00443220" w:rsidDel="00B16AAA">
          <w:rPr>
            <w:rFonts w:ascii="Times New Roman" w:hAnsi="Times New Roman" w:cs="Times New Roman"/>
            <w:sz w:val="24"/>
            <w:szCs w:val="24"/>
          </w:rPr>
          <w:delText xml:space="preserve">A rethinking of this dynamic relationship </w:delText>
        </w:r>
      </w:del>
      <w:del w:id="24" w:author="Marc Hurwitz" w:date="2014-11-22T08:21:00Z">
        <w:r w:rsidR="00443220" w:rsidRPr="00443220" w:rsidDel="00C56A3F">
          <w:rPr>
            <w:rFonts w:ascii="Times New Roman" w:hAnsi="Times New Roman" w:cs="Times New Roman"/>
            <w:sz w:val="24"/>
            <w:szCs w:val="24"/>
          </w:rPr>
          <w:delText xml:space="preserve">and </w:delText>
        </w:r>
      </w:del>
      <w:ins w:id="25" w:author="Marc Hurwitz" w:date="2014-11-22T08:21:00Z">
        <w:del w:id="26" w:author="Owner" w:date="2014-11-23T16:43:00Z">
          <w:r w:rsidR="00C56A3F" w:rsidDel="00B16AAA">
            <w:rPr>
              <w:rFonts w:ascii="Times New Roman" w:hAnsi="Times New Roman" w:cs="Times New Roman"/>
              <w:sz w:val="24"/>
              <w:szCs w:val="24"/>
            </w:rPr>
            <w:delText>along with</w:delText>
          </w:r>
          <w:r w:rsidR="00C56A3F" w:rsidRPr="00443220" w:rsidDel="00B16AAA">
            <w:rPr>
              <w:rFonts w:ascii="Times New Roman" w:hAnsi="Times New Roman" w:cs="Times New Roman"/>
              <w:sz w:val="24"/>
              <w:szCs w:val="24"/>
            </w:rPr>
            <w:delText xml:space="preserve"> </w:delText>
          </w:r>
        </w:del>
      </w:ins>
      <w:del w:id="27" w:author="Owner" w:date="2014-11-23T16:43:00Z">
        <w:r w:rsidR="00443220" w:rsidRPr="00443220" w:rsidDel="00B16AAA">
          <w:rPr>
            <w:rFonts w:ascii="Times New Roman" w:hAnsi="Times New Roman" w:cs="Times New Roman"/>
            <w:sz w:val="24"/>
            <w:szCs w:val="24"/>
          </w:rPr>
          <w:delText xml:space="preserve">candid discussions about </w:delText>
        </w:r>
      </w:del>
      <w:r w:rsidR="00443220" w:rsidRPr="00443220">
        <w:rPr>
          <w:rFonts w:ascii="Times New Roman" w:hAnsi="Times New Roman" w:cs="Times New Roman"/>
          <w:sz w:val="24"/>
          <w:szCs w:val="24"/>
        </w:rPr>
        <w:t>both roles allow</w:t>
      </w:r>
      <w:del w:id="28" w:author="Owner" w:date="2014-11-23T16:43:00Z">
        <w:r w:rsidR="00443220" w:rsidRPr="00443220" w:rsidDel="00B16AAA">
          <w:rPr>
            <w:rFonts w:ascii="Times New Roman" w:hAnsi="Times New Roman" w:cs="Times New Roman"/>
            <w:sz w:val="24"/>
            <w:szCs w:val="24"/>
          </w:rPr>
          <w:delText>s</w:delText>
        </w:r>
      </w:del>
      <w:r w:rsidR="00443220" w:rsidRPr="00443220">
        <w:rPr>
          <w:rFonts w:ascii="Times New Roman" w:hAnsi="Times New Roman" w:cs="Times New Roman"/>
          <w:sz w:val="24"/>
          <w:szCs w:val="24"/>
        </w:rPr>
        <w:t xml:space="preserve"> for better coaching, mentoring, skill development, and interpersonal agility</w:t>
      </w:r>
      <w:del w:id="29" w:author="Owner" w:date="2014-11-23T22:39:00Z">
        <w:r w:rsidR="00443220" w:rsidRPr="00443220" w:rsidDel="008A5358">
          <w:rPr>
            <w:rFonts w:ascii="Times New Roman" w:hAnsi="Times New Roman" w:cs="Times New Roman"/>
            <w:sz w:val="24"/>
            <w:szCs w:val="24"/>
          </w:rPr>
          <w:delText>,</w:delText>
        </w:r>
      </w:del>
      <w:r w:rsidR="00443220" w:rsidRPr="00443220">
        <w:rPr>
          <w:rFonts w:ascii="Times New Roman" w:hAnsi="Times New Roman" w:cs="Times New Roman"/>
          <w:sz w:val="24"/>
          <w:szCs w:val="24"/>
        </w:rPr>
        <w:t xml:space="preserve"> </w:t>
      </w:r>
      <w:del w:id="30" w:author="Marc Hurwitz" w:date="2014-11-22T08:20:00Z">
        <w:r w:rsidR="00443220" w:rsidRPr="00443220" w:rsidDel="00C56A3F">
          <w:rPr>
            <w:rFonts w:ascii="Times New Roman" w:hAnsi="Times New Roman" w:cs="Times New Roman"/>
            <w:sz w:val="24"/>
            <w:szCs w:val="24"/>
          </w:rPr>
          <w:delText xml:space="preserve">and </w:delText>
        </w:r>
      </w:del>
      <w:ins w:id="31" w:author="Marc Hurwitz" w:date="2014-11-22T08:20:00Z">
        <w:r w:rsidR="00C56A3F">
          <w:rPr>
            <w:rFonts w:ascii="Times New Roman" w:hAnsi="Times New Roman" w:cs="Times New Roman"/>
            <w:sz w:val="24"/>
            <w:szCs w:val="24"/>
          </w:rPr>
          <w:t>that</w:t>
        </w:r>
        <w:r w:rsidR="00C56A3F" w:rsidRPr="00443220">
          <w:rPr>
            <w:rFonts w:ascii="Times New Roman" w:hAnsi="Times New Roman" w:cs="Times New Roman"/>
            <w:sz w:val="24"/>
            <w:szCs w:val="24"/>
          </w:rPr>
          <w:t xml:space="preserve"> </w:t>
        </w:r>
      </w:ins>
      <w:del w:id="32" w:author="Owner" w:date="2014-11-23T22:39:00Z">
        <w:r w:rsidR="00443220" w:rsidRPr="00443220" w:rsidDel="008A5358">
          <w:rPr>
            <w:rFonts w:ascii="Times New Roman" w:hAnsi="Times New Roman" w:cs="Times New Roman"/>
            <w:sz w:val="24"/>
            <w:szCs w:val="24"/>
          </w:rPr>
          <w:delText xml:space="preserve">will inevitably </w:delText>
        </w:r>
      </w:del>
      <w:r w:rsidR="00443220" w:rsidRPr="00443220">
        <w:rPr>
          <w:rFonts w:ascii="Times New Roman" w:hAnsi="Times New Roman" w:cs="Times New Roman"/>
          <w:sz w:val="24"/>
          <w:szCs w:val="24"/>
        </w:rPr>
        <w:t>result</w:t>
      </w:r>
      <w:ins w:id="33" w:author="Owner" w:date="2014-11-23T22:39:00Z">
        <w:r w:rsidR="008A5358">
          <w:rPr>
            <w:rFonts w:ascii="Times New Roman" w:hAnsi="Times New Roman" w:cs="Times New Roman"/>
            <w:sz w:val="24"/>
            <w:szCs w:val="24"/>
          </w:rPr>
          <w:t>s</w:t>
        </w:r>
      </w:ins>
      <w:r w:rsidR="00443220" w:rsidRPr="00443220">
        <w:rPr>
          <w:rFonts w:ascii="Times New Roman" w:hAnsi="Times New Roman" w:cs="Times New Roman"/>
          <w:sz w:val="24"/>
          <w:szCs w:val="24"/>
        </w:rPr>
        <w:t xml:space="preserve"> in stronger teams.</w:t>
      </w:r>
    </w:p>
    <w:p w:rsidR="00443220" w:rsidRPr="00443220" w:rsidRDefault="00443220" w:rsidP="00443220">
      <w:pPr>
        <w:spacing w:line="480" w:lineRule="auto"/>
        <w:rPr>
          <w:rFonts w:ascii="Times New Roman" w:hAnsi="Times New Roman" w:cs="Times New Roman"/>
          <w:bCs/>
          <w:sz w:val="24"/>
          <w:szCs w:val="24"/>
        </w:rPr>
      </w:pPr>
    </w:p>
    <w:p w:rsidR="00443220" w:rsidRPr="00443220" w:rsidRDefault="00443220" w:rsidP="00443220">
      <w:pPr>
        <w:spacing w:line="480" w:lineRule="auto"/>
        <w:rPr>
          <w:rFonts w:ascii="Times New Roman" w:hAnsi="Times New Roman" w:cs="Times New Roman"/>
          <w:bCs/>
          <w:sz w:val="24"/>
          <w:szCs w:val="24"/>
        </w:rPr>
      </w:pPr>
      <w:r w:rsidRPr="00443220">
        <w:rPr>
          <w:rFonts w:ascii="Times New Roman" w:hAnsi="Times New Roman" w:cs="Times New Roman"/>
          <w:bCs/>
          <w:smallCaps/>
          <w:sz w:val="24"/>
          <w:szCs w:val="24"/>
        </w:rPr>
        <w:t>marc hurwitz</w:t>
      </w:r>
      <w:r w:rsidRPr="00443220">
        <w:rPr>
          <w:rFonts w:ascii="Times New Roman" w:hAnsi="Times New Roman" w:cs="Times New Roman"/>
          <w:bCs/>
          <w:sz w:val="24"/>
          <w:szCs w:val="24"/>
        </w:rPr>
        <w:t xml:space="preserve"> is co-founder and Chief Insight Officer of </w:t>
      </w:r>
      <w:proofErr w:type="spellStart"/>
      <w:r w:rsidRPr="00443220">
        <w:rPr>
          <w:rFonts w:ascii="Times New Roman" w:hAnsi="Times New Roman" w:cs="Times New Roman"/>
          <w:bCs/>
          <w:sz w:val="24"/>
          <w:szCs w:val="24"/>
        </w:rPr>
        <w:t>FliPskills</w:t>
      </w:r>
      <w:proofErr w:type="spellEnd"/>
      <w:ins w:id="34" w:author="Owner" w:date="2014-11-23T17:01:00Z">
        <w:r w:rsidR="00053865">
          <w:rPr>
            <w:rFonts w:ascii="Times New Roman" w:hAnsi="Times New Roman" w:cs="Times New Roman"/>
            <w:bCs/>
            <w:sz w:val="24"/>
            <w:szCs w:val="24"/>
          </w:rPr>
          <w:t>. He holds a PhD in</w:t>
        </w:r>
        <w:r w:rsidR="008A5358">
          <w:rPr>
            <w:rFonts w:ascii="Times New Roman" w:hAnsi="Times New Roman" w:cs="Times New Roman"/>
            <w:bCs/>
            <w:sz w:val="24"/>
            <w:szCs w:val="24"/>
          </w:rPr>
          <w:t xml:space="preserve"> cognitive neuroscience, an MBA</w:t>
        </w:r>
      </w:ins>
      <w:ins w:id="35" w:author="Owner" w:date="2014-11-23T22:36:00Z">
        <w:r w:rsidR="008A5358">
          <w:rPr>
            <w:rFonts w:ascii="Times New Roman" w:hAnsi="Times New Roman" w:cs="Times New Roman"/>
            <w:bCs/>
            <w:sz w:val="24"/>
            <w:szCs w:val="24"/>
          </w:rPr>
          <w:t>,</w:t>
        </w:r>
      </w:ins>
      <w:ins w:id="36" w:author="Owner" w:date="2014-11-23T17:01:00Z">
        <w:r w:rsidR="008A5358">
          <w:rPr>
            <w:rFonts w:ascii="Times New Roman" w:hAnsi="Times New Roman" w:cs="Times New Roman"/>
            <w:bCs/>
            <w:sz w:val="24"/>
            <w:szCs w:val="24"/>
          </w:rPr>
          <w:t xml:space="preserve"> Masters in </w:t>
        </w:r>
      </w:ins>
      <w:ins w:id="37" w:author="Owner" w:date="2014-11-23T22:36:00Z">
        <w:r w:rsidR="008A5358">
          <w:rPr>
            <w:rFonts w:ascii="Times New Roman" w:hAnsi="Times New Roman" w:cs="Times New Roman"/>
            <w:bCs/>
            <w:sz w:val="24"/>
            <w:szCs w:val="24"/>
          </w:rPr>
          <w:t>p</w:t>
        </w:r>
      </w:ins>
      <w:ins w:id="38" w:author="Owner" w:date="2014-11-23T17:01:00Z">
        <w:r w:rsidR="008A5358">
          <w:rPr>
            <w:rFonts w:ascii="Times New Roman" w:hAnsi="Times New Roman" w:cs="Times New Roman"/>
            <w:bCs/>
            <w:sz w:val="24"/>
            <w:szCs w:val="24"/>
          </w:rPr>
          <w:t xml:space="preserve">hysics and </w:t>
        </w:r>
      </w:ins>
      <w:ins w:id="39" w:author="Owner" w:date="2014-11-23T22:36:00Z">
        <w:r w:rsidR="008A5358">
          <w:rPr>
            <w:rFonts w:ascii="Times New Roman" w:hAnsi="Times New Roman" w:cs="Times New Roman"/>
            <w:bCs/>
            <w:sz w:val="24"/>
            <w:szCs w:val="24"/>
          </w:rPr>
          <w:t>m</w:t>
        </w:r>
      </w:ins>
      <w:ins w:id="40" w:author="Owner" w:date="2014-11-23T17:01:00Z">
        <w:r w:rsidR="00053865">
          <w:rPr>
            <w:rFonts w:ascii="Times New Roman" w:hAnsi="Times New Roman" w:cs="Times New Roman"/>
            <w:bCs/>
            <w:sz w:val="24"/>
            <w:szCs w:val="24"/>
          </w:rPr>
          <w:t xml:space="preserve">ath, and combines that with many years corporate, executive and entrepreneurial experience in diverse areas. He </w:t>
        </w:r>
      </w:ins>
      <w:ins w:id="41" w:author="Owner" w:date="2014-11-23T17:06:00Z">
        <w:r w:rsidR="00053865">
          <w:rPr>
            <w:rFonts w:ascii="Times New Roman" w:hAnsi="Times New Roman" w:cs="Times New Roman"/>
            <w:bCs/>
            <w:sz w:val="24"/>
            <w:szCs w:val="24"/>
          </w:rPr>
          <w:t xml:space="preserve">is on </w:t>
        </w:r>
      </w:ins>
      <w:ins w:id="42" w:author="Owner" w:date="2014-11-23T22:36:00Z">
        <w:r w:rsidR="008A5358">
          <w:rPr>
            <w:rFonts w:ascii="Times New Roman" w:hAnsi="Times New Roman" w:cs="Times New Roman"/>
            <w:bCs/>
            <w:sz w:val="24"/>
            <w:szCs w:val="24"/>
          </w:rPr>
          <w:t xml:space="preserve">the </w:t>
        </w:r>
      </w:ins>
      <w:del w:id="43" w:author="Owner" w:date="2014-11-23T17:06:00Z">
        <w:r w:rsidRPr="00443220" w:rsidDel="00053865">
          <w:rPr>
            <w:rFonts w:ascii="Times New Roman" w:hAnsi="Times New Roman" w:cs="Times New Roman"/>
            <w:bCs/>
            <w:sz w:val="24"/>
            <w:szCs w:val="24"/>
          </w:rPr>
          <w:delText xml:space="preserve"> and </w:delText>
        </w:r>
      </w:del>
      <w:del w:id="44" w:author="Marc Hurwitz" w:date="2014-11-22T08:23:00Z">
        <w:r w:rsidRPr="00443220" w:rsidDel="00C56A3F">
          <w:rPr>
            <w:rFonts w:ascii="Times New Roman" w:hAnsi="Times New Roman" w:cs="Times New Roman"/>
            <w:bCs/>
            <w:sz w:val="24"/>
            <w:szCs w:val="24"/>
          </w:rPr>
          <w:delText>a lecturer</w:delText>
        </w:r>
      </w:del>
      <w:ins w:id="45" w:author="Marc Hurwitz" w:date="2014-11-22T08:23:00Z">
        <w:r w:rsidR="00C56A3F">
          <w:rPr>
            <w:rFonts w:ascii="Times New Roman" w:hAnsi="Times New Roman" w:cs="Times New Roman"/>
            <w:bCs/>
            <w:sz w:val="24"/>
            <w:szCs w:val="24"/>
          </w:rPr>
          <w:t>faculty</w:t>
        </w:r>
      </w:ins>
      <w:r w:rsidRPr="00443220">
        <w:rPr>
          <w:rFonts w:ascii="Times New Roman" w:hAnsi="Times New Roman" w:cs="Times New Roman"/>
          <w:bCs/>
          <w:sz w:val="24"/>
          <w:szCs w:val="24"/>
        </w:rPr>
        <w:t xml:space="preserve"> </w:t>
      </w:r>
      <w:del w:id="46" w:author="Owner" w:date="2014-11-23T22:36:00Z">
        <w:r w:rsidRPr="00443220" w:rsidDel="008A5358">
          <w:rPr>
            <w:rFonts w:ascii="Times New Roman" w:hAnsi="Times New Roman" w:cs="Times New Roman"/>
            <w:bCs/>
            <w:sz w:val="24"/>
            <w:szCs w:val="24"/>
          </w:rPr>
          <w:delText xml:space="preserve">at </w:delText>
        </w:r>
      </w:del>
      <w:ins w:id="47" w:author="Owner" w:date="2014-11-23T22:36:00Z">
        <w:r w:rsidR="008A5358">
          <w:rPr>
            <w:rFonts w:ascii="Times New Roman" w:hAnsi="Times New Roman" w:cs="Times New Roman"/>
            <w:bCs/>
            <w:sz w:val="24"/>
            <w:szCs w:val="24"/>
          </w:rPr>
          <w:t>of</w:t>
        </w:r>
        <w:r w:rsidR="008A5358" w:rsidRPr="00443220">
          <w:rPr>
            <w:rFonts w:ascii="Times New Roman" w:hAnsi="Times New Roman" w:cs="Times New Roman"/>
            <w:bCs/>
            <w:sz w:val="24"/>
            <w:szCs w:val="24"/>
          </w:rPr>
          <w:t xml:space="preserve"> </w:t>
        </w:r>
      </w:ins>
      <w:r w:rsidRPr="00443220">
        <w:rPr>
          <w:rFonts w:ascii="Times New Roman" w:hAnsi="Times New Roman" w:cs="Times New Roman"/>
          <w:bCs/>
          <w:sz w:val="24"/>
          <w:szCs w:val="24"/>
        </w:rPr>
        <w:t xml:space="preserve">the Conrad Centre for Business, Entrepreneurship and Technology at the </w:t>
      </w:r>
      <w:r w:rsidRPr="00443220">
        <w:rPr>
          <w:rFonts w:ascii="Times New Roman" w:hAnsi="Times New Roman" w:cs="Times New Roman"/>
          <w:bCs/>
          <w:sz w:val="24"/>
          <w:szCs w:val="24"/>
        </w:rPr>
        <w:lastRenderedPageBreak/>
        <w:t xml:space="preserve">University of Waterloo. </w:t>
      </w:r>
      <w:del w:id="48" w:author="Owner" w:date="2014-11-23T17:06:00Z">
        <w:r w:rsidRPr="00443220" w:rsidDel="00053865">
          <w:rPr>
            <w:rFonts w:ascii="Times New Roman" w:hAnsi="Times New Roman" w:cs="Times New Roman"/>
            <w:bCs/>
            <w:sz w:val="24"/>
            <w:szCs w:val="24"/>
          </w:rPr>
          <w:delText>He holds a PhD in cognitive neuroscience and an MBA, and has many years of corporate, executive, and entrepreneurial experience.</w:delText>
        </w:r>
      </w:del>
      <w:ins w:id="49" w:author="Owner" w:date="2014-11-23T22:37:00Z">
        <w:r w:rsidR="008A5358">
          <w:rPr>
            <w:rFonts w:ascii="Times New Roman" w:hAnsi="Times New Roman" w:cs="Times New Roman"/>
            <w:bCs/>
            <w:sz w:val="24"/>
            <w:szCs w:val="24"/>
          </w:rPr>
          <w:t>Marc</w:t>
        </w:r>
      </w:ins>
      <w:ins w:id="50" w:author="Owner" w:date="2014-11-23T17:06:00Z">
        <w:r w:rsidR="00053865">
          <w:rPr>
            <w:rFonts w:ascii="Times New Roman" w:hAnsi="Times New Roman" w:cs="Times New Roman"/>
            <w:bCs/>
            <w:sz w:val="24"/>
            <w:szCs w:val="24"/>
          </w:rPr>
          <w:t xml:space="preserve"> has been recognized with numerous awards for teaching, academic achievement, speaking, professional training, acting</w:t>
        </w:r>
      </w:ins>
      <w:ins w:id="51" w:author="Owner" w:date="2014-11-23T22:37:00Z">
        <w:r w:rsidR="008A5358">
          <w:rPr>
            <w:rFonts w:ascii="Times New Roman" w:hAnsi="Times New Roman" w:cs="Times New Roman"/>
            <w:bCs/>
            <w:sz w:val="24"/>
            <w:szCs w:val="24"/>
          </w:rPr>
          <w:t>,</w:t>
        </w:r>
      </w:ins>
      <w:ins w:id="52" w:author="Owner" w:date="2014-11-23T17:06:00Z">
        <w:r w:rsidR="00053865">
          <w:rPr>
            <w:rFonts w:ascii="Times New Roman" w:hAnsi="Times New Roman" w:cs="Times New Roman"/>
            <w:bCs/>
            <w:sz w:val="24"/>
            <w:szCs w:val="24"/>
          </w:rPr>
          <w:t xml:space="preserve"> and poetry.</w:t>
        </w:r>
      </w:ins>
      <w:r w:rsidRPr="00443220">
        <w:rPr>
          <w:rFonts w:ascii="Times New Roman" w:hAnsi="Times New Roman" w:cs="Times New Roman"/>
          <w:bCs/>
          <w:sz w:val="24"/>
          <w:szCs w:val="24"/>
        </w:rPr>
        <w:t xml:space="preserve"> </w:t>
      </w:r>
    </w:p>
    <w:p w:rsidR="00443220" w:rsidRPr="00443220" w:rsidRDefault="00443220" w:rsidP="00443220">
      <w:pPr>
        <w:spacing w:line="480" w:lineRule="auto"/>
        <w:rPr>
          <w:rFonts w:ascii="Times New Roman" w:hAnsi="Times New Roman" w:cs="Times New Roman"/>
          <w:bCs/>
          <w:sz w:val="24"/>
          <w:szCs w:val="24"/>
        </w:rPr>
      </w:pPr>
    </w:p>
    <w:p w:rsidR="00053865" w:rsidRDefault="00443220" w:rsidP="00443220">
      <w:pPr>
        <w:spacing w:line="480" w:lineRule="auto"/>
        <w:rPr>
          <w:ins w:id="53" w:author="Owner" w:date="2014-11-23T16:59:00Z"/>
          <w:rFonts w:ascii="Times New Roman" w:eastAsia="Cambria" w:hAnsi="Times New Roman" w:cs="Times New Roman"/>
          <w:sz w:val="24"/>
          <w:szCs w:val="24"/>
        </w:rPr>
      </w:pPr>
      <w:proofErr w:type="spellStart"/>
      <w:r w:rsidRPr="00443220">
        <w:rPr>
          <w:rFonts w:ascii="Times New Roman" w:hAnsi="Times New Roman" w:cs="Times New Roman"/>
          <w:bCs/>
          <w:smallCaps/>
          <w:sz w:val="24"/>
          <w:szCs w:val="24"/>
        </w:rPr>
        <w:t>samantha</w:t>
      </w:r>
      <w:proofErr w:type="spellEnd"/>
      <w:r w:rsidRPr="00443220">
        <w:rPr>
          <w:rFonts w:ascii="Times New Roman" w:hAnsi="Times New Roman" w:cs="Times New Roman"/>
          <w:bCs/>
          <w:smallCaps/>
          <w:sz w:val="24"/>
          <w:szCs w:val="24"/>
        </w:rPr>
        <w:t xml:space="preserve"> </w:t>
      </w:r>
      <w:proofErr w:type="spellStart"/>
      <w:r w:rsidRPr="00443220">
        <w:rPr>
          <w:rFonts w:ascii="Times New Roman" w:hAnsi="Times New Roman" w:cs="Times New Roman"/>
          <w:bCs/>
          <w:smallCaps/>
          <w:sz w:val="24"/>
          <w:szCs w:val="24"/>
        </w:rPr>
        <w:t>hurwitz</w:t>
      </w:r>
      <w:proofErr w:type="spellEnd"/>
      <w:ins w:id="54" w:author="Owner" w:date="2014-11-23T16:49:00Z">
        <w:r w:rsidR="00143EAD">
          <w:rPr>
            <w:rFonts w:ascii="Times New Roman" w:hAnsi="Times New Roman" w:cs="Times New Roman"/>
            <w:bCs/>
            <w:smallCaps/>
            <w:sz w:val="24"/>
            <w:szCs w:val="24"/>
          </w:rPr>
          <w:t>, CPA CMA CHRL</w:t>
        </w:r>
      </w:ins>
      <w:ins w:id="55" w:author="Owner" w:date="2014-11-23T22:37:00Z">
        <w:r w:rsidR="008A5358">
          <w:rPr>
            <w:rFonts w:ascii="Times New Roman" w:hAnsi="Times New Roman" w:cs="Times New Roman"/>
            <w:bCs/>
            <w:smallCaps/>
            <w:sz w:val="24"/>
            <w:szCs w:val="24"/>
          </w:rPr>
          <w:t>,</w:t>
        </w:r>
      </w:ins>
      <w:r w:rsidRPr="00443220">
        <w:rPr>
          <w:rFonts w:ascii="Times New Roman" w:hAnsi="Times New Roman" w:cs="Times New Roman"/>
          <w:bCs/>
          <w:sz w:val="24"/>
          <w:szCs w:val="24"/>
        </w:rPr>
        <w:t xml:space="preserve"> is co-founder and Chief Encouragement Officer of FliPskills. She is a </w:t>
      </w:r>
      <w:ins w:id="56" w:author="Owner" w:date="2014-11-23T16:49:00Z">
        <w:r w:rsidR="00143EAD">
          <w:rPr>
            <w:rFonts w:ascii="Times New Roman" w:hAnsi="Times New Roman" w:cs="Times New Roman"/>
            <w:bCs/>
            <w:sz w:val="24"/>
            <w:szCs w:val="24"/>
          </w:rPr>
          <w:t xml:space="preserve">leadership and followership </w:t>
        </w:r>
      </w:ins>
      <w:r w:rsidRPr="00443220">
        <w:rPr>
          <w:rFonts w:ascii="Times New Roman" w:hAnsi="Times New Roman" w:cs="Times New Roman"/>
          <w:bCs/>
          <w:sz w:val="24"/>
          <w:szCs w:val="24"/>
        </w:rPr>
        <w:t xml:space="preserve">coach, consultant, </w:t>
      </w:r>
      <w:ins w:id="57" w:author="Owner" w:date="2014-11-23T16:50:00Z">
        <w:r w:rsidR="00143EAD">
          <w:rPr>
            <w:rFonts w:ascii="Times New Roman" w:hAnsi="Times New Roman" w:cs="Times New Roman"/>
            <w:bCs/>
            <w:sz w:val="24"/>
            <w:szCs w:val="24"/>
          </w:rPr>
          <w:t xml:space="preserve">trainer </w:t>
        </w:r>
      </w:ins>
      <w:r w:rsidRPr="00443220">
        <w:rPr>
          <w:rFonts w:ascii="Times New Roman" w:hAnsi="Times New Roman" w:cs="Times New Roman"/>
          <w:bCs/>
          <w:sz w:val="24"/>
          <w:szCs w:val="24"/>
        </w:rPr>
        <w:t xml:space="preserve">and </w:t>
      </w:r>
      <w:ins w:id="58" w:author="Owner" w:date="2014-11-23T16:50:00Z">
        <w:r w:rsidR="00143EAD">
          <w:rPr>
            <w:rFonts w:ascii="Times New Roman" w:hAnsi="Times New Roman" w:cs="Times New Roman"/>
            <w:bCs/>
            <w:sz w:val="24"/>
            <w:szCs w:val="24"/>
          </w:rPr>
          <w:t>writer</w:t>
        </w:r>
      </w:ins>
      <w:del w:id="59" w:author="Owner" w:date="2014-11-23T16:50:00Z">
        <w:r w:rsidRPr="00443220" w:rsidDel="00143EAD">
          <w:rPr>
            <w:rFonts w:ascii="Times New Roman" w:hAnsi="Times New Roman" w:cs="Times New Roman"/>
            <w:bCs/>
            <w:sz w:val="24"/>
            <w:szCs w:val="24"/>
          </w:rPr>
          <w:delText>facilitator</w:delText>
        </w:r>
      </w:del>
      <w:r w:rsidRPr="00443220">
        <w:rPr>
          <w:rFonts w:ascii="Times New Roman" w:hAnsi="Times New Roman" w:cs="Times New Roman"/>
          <w:bCs/>
          <w:sz w:val="24"/>
          <w:szCs w:val="24"/>
        </w:rPr>
        <w:t xml:space="preserve"> with twenty-five years of corporate and </w:t>
      </w:r>
      <w:r w:rsidRPr="00443220">
        <w:rPr>
          <w:rFonts w:ascii="Times New Roman" w:eastAsia="Cambria" w:hAnsi="Times New Roman" w:cs="Times New Roman"/>
          <w:sz w:val="24"/>
          <w:szCs w:val="24"/>
        </w:rPr>
        <w:t>entrepreneurial experience, including nine at the executive level</w:t>
      </w:r>
      <w:ins w:id="60" w:author="Owner" w:date="2014-11-23T16:50:00Z">
        <w:r w:rsidR="00143EAD">
          <w:rPr>
            <w:rFonts w:ascii="Times New Roman" w:eastAsia="Cambria" w:hAnsi="Times New Roman" w:cs="Times New Roman"/>
            <w:sz w:val="24"/>
            <w:szCs w:val="24"/>
          </w:rPr>
          <w:t xml:space="preserve">: </w:t>
        </w:r>
      </w:ins>
      <w:ins w:id="61" w:author="Owner" w:date="2014-11-23T16:52:00Z">
        <w:r w:rsidR="00143EAD">
          <w:rPr>
            <w:rFonts w:ascii="Times New Roman" w:eastAsia="Cambria" w:hAnsi="Times New Roman" w:cs="Times New Roman"/>
            <w:sz w:val="24"/>
            <w:szCs w:val="24"/>
          </w:rPr>
          <w:t xml:space="preserve">Controller </w:t>
        </w:r>
        <w:r w:rsidR="008A5358">
          <w:rPr>
            <w:rFonts w:ascii="Times New Roman" w:eastAsia="Cambria" w:hAnsi="Times New Roman" w:cs="Times New Roman"/>
            <w:sz w:val="24"/>
            <w:szCs w:val="24"/>
          </w:rPr>
          <w:t>of a $6/</w:t>
        </w:r>
        <w:proofErr w:type="spellStart"/>
        <w:r w:rsidR="008A5358">
          <w:rPr>
            <w:rFonts w:ascii="Times New Roman" w:eastAsia="Cambria" w:hAnsi="Times New Roman" w:cs="Times New Roman"/>
            <w:sz w:val="24"/>
            <w:szCs w:val="24"/>
          </w:rPr>
          <w:t>yr</w:t>
        </w:r>
        <w:proofErr w:type="spellEnd"/>
        <w:r w:rsidR="008A5358">
          <w:rPr>
            <w:rFonts w:ascii="Times New Roman" w:eastAsia="Cambria" w:hAnsi="Times New Roman" w:cs="Times New Roman"/>
            <w:sz w:val="24"/>
            <w:szCs w:val="24"/>
          </w:rPr>
          <w:t xml:space="preserve"> billion organization</w:t>
        </w:r>
      </w:ins>
      <w:ins w:id="62" w:author="Owner" w:date="2014-11-23T22:41:00Z">
        <w:r w:rsidR="008A5358">
          <w:rPr>
            <w:rFonts w:ascii="Times New Roman" w:eastAsia="Cambria" w:hAnsi="Times New Roman" w:cs="Times New Roman"/>
            <w:sz w:val="24"/>
            <w:szCs w:val="24"/>
          </w:rPr>
          <w:t>;</w:t>
        </w:r>
      </w:ins>
      <w:ins w:id="63" w:author="Owner" w:date="2014-11-23T16:52:00Z">
        <w:r w:rsidR="00143EAD">
          <w:rPr>
            <w:rFonts w:ascii="Times New Roman" w:eastAsia="Cambria" w:hAnsi="Times New Roman" w:cs="Times New Roman"/>
            <w:sz w:val="24"/>
            <w:szCs w:val="24"/>
          </w:rPr>
          <w:t xml:space="preserve"> IT Executive with</w:t>
        </w:r>
      </w:ins>
      <w:ins w:id="64" w:author="Owner" w:date="2014-11-23T22:38:00Z">
        <w:r w:rsidR="008A5358">
          <w:rPr>
            <w:rFonts w:ascii="Times New Roman" w:eastAsia="Cambria" w:hAnsi="Times New Roman" w:cs="Times New Roman"/>
            <w:sz w:val="24"/>
            <w:szCs w:val="24"/>
          </w:rPr>
          <w:t xml:space="preserve"> a</w:t>
        </w:r>
      </w:ins>
      <w:ins w:id="65" w:author="Owner" w:date="2014-11-23T16:52:00Z">
        <w:r w:rsidR="00143EAD">
          <w:rPr>
            <w:rFonts w:ascii="Times New Roman" w:eastAsia="Cambria" w:hAnsi="Times New Roman" w:cs="Times New Roman"/>
            <w:sz w:val="24"/>
            <w:szCs w:val="24"/>
          </w:rPr>
          <w:t xml:space="preserve"> $50 million project portfolio</w:t>
        </w:r>
      </w:ins>
      <w:ins w:id="66" w:author="Owner" w:date="2014-11-23T22:41:00Z">
        <w:r w:rsidR="008A5358">
          <w:rPr>
            <w:rFonts w:ascii="Times New Roman" w:eastAsia="Cambria" w:hAnsi="Times New Roman" w:cs="Times New Roman"/>
            <w:sz w:val="24"/>
            <w:szCs w:val="24"/>
          </w:rPr>
          <w:t>;</w:t>
        </w:r>
      </w:ins>
      <w:ins w:id="67" w:author="Owner" w:date="2014-11-23T16:52:00Z">
        <w:r w:rsidR="00143EAD">
          <w:rPr>
            <w:rFonts w:ascii="Times New Roman" w:eastAsia="Cambria" w:hAnsi="Times New Roman" w:cs="Times New Roman"/>
            <w:sz w:val="24"/>
            <w:szCs w:val="24"/>
          </w:rPr>
          <w:t xml:space="preserve"> and Chair of a Strategic Talent Management Program. S</w:t>
        </w:r>
      </w:ins>
      <w:ins w:id="68" w:author="Owner" w:date="2014-11-24T06:24:00Z">
        <w:r w:rsidR="002551B7">
          <w:rPr>
            <w:rFonts w:ascii="Times New Roman" w:eastAsia="Cambria" w:hAnsi="Times New Roman" w:cs="Times New Roman"/>
            <w:sz w:val="24"/>
            <w:szCs w:val="24"/>
          </w:rPr>
          <w:t>am</w:t>
        </w:r>
      </w:ins>
      <w:ins w:id="69" w:author="Owner" w:date="2014-11-23T16:52:00Z">
        <w:r w:rsidR="00143EAD">
          <w:rPr>
            <w:rFonts w:ascii="Times New Roman" w:eastAsia="Cambria" w:hAnsi="Times New Roman" w:cs="Times New Roman"/>
            <w:sz w:val="24"/>
            <w:szCs w:val="24"/>
          </w:rPr>
          <w:t xml:space="preserve"> enjoys helping people have those </w:t>
        </w:r>
      </w:ins>
      <w:ins w:id="70" w:author="Owner" w:date="2014-11-23T16:53:00Z">
        <w:r w:rsidR="00143EAD">
          <w:rPr>
            <w:rFonts w:ascii="Times New Roman" w:eastAsia="Cambria" w:hAnsi="Times New Roman" w:cs="Times New Roman"/>
            <w:sz w:val="24"/>
            <w:szCs w:val="24"/>
          </w:rPr>
          <w:t>“aha” and “</w:t>
        </w:r>
        <w:proofErr w:type="spellStart"/>
        <w:r w:rsidR="00143EAD">
          <w:rPr>
            <w:rFonts w:ascii="Times New Roman" w:eastAsia="Cambria" w:hAnsi="Times New Roman" w:cs="Times New Roman"/>
            <w:sz w:val="24"/>
            <w:szCs w:val="24"/>
          </w:rPr>
          <w:t>ahhh</w:t>
        </w:r>
        <w:proofErr w:type="spellEnd"/>
        <w:r w:rsidR="00143EAD">
          <w:rPr>
            <w:rFonts w:ascii="Times New Roman" w:eastAsia="Cambria" w:hAnsi="Times New Roman" w:cs="Times New Roman"/>
            <w:sz w:val="24"/>
            <w:szCs w:val="24"/>
          </w:rPr>
          <w:t>” moments</w:t>
        </w:r>
      </w:ins>
      <w:ins w:id="71" w:author="Owner" w:date="2014-11-23T17:07:00Z">
        <w:r w:rsidR="00053865">
          <w:rPr>
            <w:rFonts w:ascii="Times New Roman" w:eastAsia="Cambria" w:hAnsi="Times New Roman" w:cs="Times New Roman"/>
            <w:sz w:val="24"/>
            <w:szCs w:val="24"/>
          </w:rPr>
          <w:t>.</w:t>
        </w:r>
      </w:ins>
      <w:del w:id="72" w:author="Owner" w:date="2014-11-23T16:57:00Z">
        <w:r w:rsidRPr="00443220" w:rsidDel="00143EAD">
          <w:rPr>
            <w:rFonts w:ascii="Times New Roman" w:eastAsia="Cambria" w:hAnsi="Times New Roman" w:cs="Times New Roman"/>
            <w:sz w:val="24"/>
            <w:szCs w:val="24"/>
          </w:rPr>
          <w:delText>.</w:delText>
        </w:r>
      </w:del>
    </w:p>
    <w:p w:rsidR="00443220" w:rsidRDefault="00053865">
      <w:pPr>
        <w:spacing w:line="480" w:lineRule="auto"/>
        <w:ind w:firstLine="720"/>
        <w:rPr>
          <w:ins w:id="73" w:author="Owner" w:date="2014-11-23T16:49:00Z"/>
          <w:rFonts w:ascii="Times New Roman" w:eastAsia="Cambria" w:hAnsi="Times New Roman" w:cs="Times New Roman"/>
          <w:sz w:val="24"/>
          <w:szCs w:val="24"/>
        </w:rPr>
        <w:pPrChange w:id="74" w:author="Owner" w:date="2014-11-23T16:59:00Z">
          <w:pPr>
            <w:spacing w:line="480" w:lineRule="auto"/>
          </w:pPr>
        </w:pPrChange>
      </w:pPr>
      <w:ins w:id="75" w:author="Owner" w:date="2014-11-23T16:59:00Z">
        <w:r>
          <w:rPr>
            <w:rFonts w:ascii="Times New Roman" w:eastAsia="Cambria" w:hAnsi="Times New Roman" w:cs="Times New Roman"/>
            <w:sz w:val="24"/>
            <w:szCs w:val="24"/>
          </w:rPr>
          <w:t xml:space="preserve">Marc and Sam </w:t>
        </w:r>
      </w:ins>
      <w:ins w:id="76" w:author="Owner" w:date="2014-11-23T17:10:00Z">
        <w:r w:rsidR="00765237">
          <w:rPr>
            <w:rFonts w:ascii="Times New Roman" w:eastAsia="Cambria" w:hAnsi="Times New Roman" w:cs="Times New Roman"/>
            <w:sz w:val="24"/>
            <w:szCs w:val="24"/>
          </w:rPr>
          <w:t>l</w:t>
        </w:r>
      </w:ins>
      <w:ins w:id="77" w:author="Owner" w:date="2014-11-23T17:07:00Z">
        <w:r>
          <w:rPr>
            <w:rFonts w:ascii="Times New Roman" w:eastAsia="Cambria" w:hAnsi="Times New Roman" w:cs="Times New Roman"/>
            <w:sz w:val="24"/>
            <w:szCs w:val="24"/>
          </w:rPr>
          <w:t xml:space="preserve">ive in Toronto and </w:t>
        </w:r>
      </w:ins>
      <w:ins w:id="78" w:author="Owner" w:date="2014-11-23T16:59:00Z">
        <w:r>
          <w:rPr>
            <w:rFonts w:ascii="Times New Roman" w:eastAsia="Cambria" w:hAnsi="Times New Roman" w:cs="Times New Roman"/>
            <w:sz w:val="24"/>
            <w:szCs w:val="24"/>
          </w:rPr>
          <w:t>work with organizations all over the globe to fuel collaboration, enhance creativity, and develop today</w:t>
        </w:r>
      </w:ins>
      <w:ins w:id="79" w:author="Owner" w:date="2014-11-23T17:00:00Z">
        <w:r>
          <w:rPr>
            <w:rFonts w:ascii="Times New Roman" w:eastAsia="Cambria" w:hAnsi="Times New Roman" w:cs="Times New Roman"/>
            <w:sz w:val="24"/>
            <w:szCs w:val="24"/>
          </w:rPr>
          <w:t xml:space="preserve">’s essential workplace capabilities: </w:t>
        </w:r>
        <w:r w:rsidRPr="00053865">
          <w:rPr>
            <w:rFonts w:ascii="Times New Roman" w:eastAsia="Cambria" w:hAnsi="Times New Roman" w:cs="Times New Roman"/>
            <w:b/>
            <w:sz w:val="24"/>
            <w:szCs w:val="24"/>
            <w:rPrChange w:id="80" w:author="Owner" w:date="2014-11-23T17:00:00Z">
              <w:rPr>
                <w:rFonts w:ascii="Times New Roman" w:eastAsia="Cambria" w:hAnsi="Times New Roman" w:cs="Times New Roman"/>
                <w:sz w:val="24"/>
                <w:szCs w:val="24"/>
              </w:rPr>
            </w:rPrChange>
          </w:rPr>
          <w:t>F</w:t>
        </w:r>
        <w:r>
          <w:rPr>
            <w:rFonts w:ascii="Times New Roman" w:eastAsia="Cambria" w:hAnsi="Times New Roman" w:cs="Times New Roman"/>
            <w:sz w:val="24"/>
            <w:szCs w:val="24"/>
          </w:rPr>
          <w:t xml:space="preserve">ollowership, </w:t>
        </w:r>
        <w:r w:rsidRPr="00053865">
          <w:rPr>
            <w:rFonts w:ascii="Times New Roman" w:eastAsia="Cambria" w:hAnsi="Times New Roman" w:cs="Times New Roman"/>
            <w:b/>
            <w:sz w:val="24"/>
            <w:szCs w:val="24"/>
            <w:rPrChange w:id="81" w:author="Owner" w:date="2014-11-23T17:00:00Z">
              <w:rPr>
                <w:rFonts w:ascii="Times New Roman" w:eastAsia="Cambria" w:hAnsi="Times New Roman" w:cs="Times New Roman"/>
                <w:sz w:val="24"/>
                <w:szCs w:val="24"/>
              </w:rPr>
            </w:rPrChange>
          </w:rPr>
          <w:t>l</w:t>
        </w:r>
        <w:r>
          <w:rPr>
            <w:rFonts w:ascii="Times New Roman" w:eastAsia="Cambria" w:hAnsi="Times New Roman" w:cs="Times New Roman"/>
            <w:sz w:val="24"/>
            <w:szCs w:val="24"/>
          </w:rPr>
          <w:t xml:space="preserve">eadership, </w:t>
        </w:r>
        <w:r w:rsidRPr="00053865">
          <w:rPr>
            <w:rFonts w:ascii="Times New Roman" w:eastAsia="Cambria" w:hAnsi="Times New Roman" w:cs="Times New Roman"/>
            <w:b/>
            <w:sz w:val="24"/>
            <w:szCs w:val="24"/>
            <w:rPrChange w:id="82" w:author="Owner" w:date="2014-11-23T17:01:00Z">
              <w:rPr>
                <w:rFonts w:ascii="Times New Roman" w:eastAsia="Cambria" w:hAnsi="Times New Roman" w:cs="Times New Roman"/>
                <w:sz w:val="24"/>
                <w:szCs w:val="24"/>
              </w:rPr>
            </w:rPrChange>
          </w:rPr>
          <w:t>i</w:t>
        </w:r>
        <w:r>
          <w:rPr>
            <w:rFonts w:ascii="Times New Roman" w:eastAsia="Cambria" w:hAnsi="Times New Roman" w:cs="Times New Roman"/>
            <w:sz w:val="24"/>
            <w:szCs w:val="24"/>
          </w:rPr>
          <w:t xml:space="preserve">nnovation and </w:t>
        </w:r>
        <w:r w:rsidRPr="00053865">
          <w:rPr>
            <w:rFonts w:ascii="Times New Roman" w:eastAsia="Cambria" w:hAnsi="Times New Roman" w:cs="Times New Roman"/>
            <w:b/>
            <w:sz w:val="24"/>
            <w:szCs w:val="24"/>
            <w:rPrChange w:id="83" w:author="Owner" w:date="2014-11-23T17:01:00Z">
              <w:rPr>
                <w:rFonts w:ascii="Times New Roman" w:eastAsia="Cambria" w:hAnsi="Times New Roman" w:cs="Times New Roman"/>
                <w:sz w:val="24"/>
                <w:szCs w:val="24"/>
              </w:rPr>
            </w:rPrChange>
          </w:rPr>
          <w:t>P</w:t>
        </w:r>
        <w:r>
          <w:rPr>
            <w:rFonts w:ascii="Times New Roman" w:eastAsia="Cambria" w:hAnsi="Times New Roman" w:cs="Times New Roman"/>
            <w:sz w:val="24"/>
            <w:szCs w:val="24"/>
          </w:rPr>
          <w:t>artnership skills</w:t>
        </w:r>
      </w:ins>
      <w:ins w:id="84" w:author="Owner" w:date="2014-11-23T17:07:00Z">
        <w:r>
          <w:rPr>
            <w:rFonts w:ascii="Times New Roman" w:eastAsia="Cambria" w:hAnsi="Times New Roman" w:cs="Times New Roman"/>
            <w:sz w:val="24"/>
            <w:szCs w:val="24"/>
          </w:rPr>
          <w:t xml:space="preserve"> (</w:t>
        </w:r>
      </w:ins>
      <w:ins w:id="85" w:author="Owner" w:date="2014-11-23T17:08:00Z">
        <w:r>
          <w:rPr>
            <w:rFonts w:ascii="Times New Roman" w:eastAsia="Cambria" w:hAnsi="Times New Roman" w:cs="Times New Roman"/>
            <w:sz w:val="24"/>
            <w:szCs w:val="24"/>
          </w:rPr>
          <w:fldChar w:fldCharType="begin"/>
        </w:r>
        <w:r>
          <w:rPr>
            <w:rFonts w:ascii="Times New Roman" w:eastAsia="Cambria" w:hAnsi="Times New Roman" w:cs="Times New Roman"/>
            <w:sz w:val="24"/>
            <w:szCs w:val="24"/>
          </w:rPr>
          <w:instrText xml:space="preserve"> HYPERLINK "http://</w:instrText>
        </w:r>
      </w:ins>
      <w:ins w:id="86" w:author="Owner" w:date="2014-11-23T17:07:00Z">
        <w:r>
          <w:rPr>
            <w:rFonts w:ascii="Times New Roman" w:eastAsia="Cambria" w:hAnsi="Times New Roman" w:cs="Times New Roman"/>
            <w:sz w:val="24"/>
            <w:szCs w:val="24"/>
          </w:rPr>
          <w:instrText>www.flipskills.com</w:instrText>
        </w:r>
      </w:ins>
      <w:ins w:id="87" w:author="Owner" w:date="2014-11-23T17:08:00Z">
        <w:r>
          <w:rPr>
            <w:rFonts w:ascii="Times New Roman" w:eastAsia="Cambria" w:hAnsi="Times New Roman" w:cs="Times New Roman"/>
            <w:sz w:val="24"/>
            <w:szCs w:val="24"/>
          </w:rPr>
          <w:instrText xml:space="preserve">" </w:instrText>
        </w:r>
        <w:r>
          <w:rPr>
            <w:rFonts w:ascii="Times New Roman" w:eastAsia="Cambria" w:hAnsi="Times New Roman" w:cs="Times New Roman"/>
            <w:sz w:val="24"/>
            <w:szCs w:val="24"/>
          </w:rPr>
          <w:fldChar w:fldCharType="separate"/>
        </w:r>
      </w:ins>
      <w:ins w:id="88" w:author="Owner" w:date="2014-11-23T17:07:00Z">
        <w:r w:rsidRPr="003B0F91">
          <w:rPr>
            <w:rStyle w:val="Hyperlink"/>
            <w:rFonts w:ascii="Times New Roman" w:eastAsia="Cambria" w:hAnsi="Times New Roman" w:cs="Times New Roman"/>
            <w:sz w:val="24"/>
            <w:szCs w:val="24"/>
          </w:rPr>
          <w:t>www.flipskills.com</w:t>
        </w:r>
      </w:ins>
      <w:ins w:id="89" w:author="Owner" w:date="2014-11-23T17:08:00Z">
        <w:r>
          <w:rPr>
            <w:rFonts w:ascii="Times New Roman" w:eastAsia="Cambria" w:hAnsi="Times New Roman" w:cs="Times New Roman"/>
            <w:sz w:val="24"/>
            <w:szCs w:val="24"/>
          </w:rPr>
          <w:fldChar w:fldCharType="end"/>
        </w:r>
      </w:ins>
      <w:ins w:id="90" w:author="Owner" w:date="2014-11-23T17:07:00Z">
        <w:r>
          <w:rPr>
            <w:rFonts w:ascii="Times New Roman" w:eastAsia="Cambria" w:hAnsi="Times New Roman" w:cs="Times New Roman"/>
            <w:sz w:val="24"/>
            <w:szCs w:val="24"/>
          </w:rPr>
          <w:t xml:space="preserve"> </w:t>
        </w:r>
      </w:ins>
      <w:ins w:id="91" w:author="Owner" w:date="2014-11-23T17:08:00Z">
        <w:r>
          <w:rPr>
            <w:rFonts w:ascii="Times New Roman" w:eastAsia="Cambria" w:hAnsi="Times New Roman" w:cs="Times New Roman"/>
            <w:sz w:val="24"/>
            <w:szCs w:val="24"/>
          </w:rPr>
          <w:t xml:space="preserve">and </w:t>
        </w:r>
        <w:r>
          <w:rPr>
            <w:rFonts w:ascii="Times New Roman" w:eastAsia="Cambria" w:hAnsi="Times New Roman" w:cs="Times New Roman"/>
            <w:sz w:val="24"/>
            <w:szCs w:val="24"/>
          </w:rPr>
          <w:fldChar w:fldCharType="begin"/>
        </w:r>
        <w:r>
          <w:rPr>
            <w:rFonts w:ascii="Times New Roman" w:eastAsia="Cambria" w:hAnsi="Times New Roman" w:cs="Times New Roman"/>
            <w:sz w:val="24"/>
            <w:szCs w:val="24"/>
          </w:rPr>
          <w:instrText xml:space="preserve"> HYPERLINK "http://</w:instrText>
        </w:r>
        <w:r w:rsidRPr="00053865">
          <w:rPr>
            <w:rPrChange w:id="92" w:author="Owner" w:date="2014-11-23T17:08:00Z">
              <w:rPr>
                <w:rStyle w:val="Hyperlink"/>
                <w:rFonts w:ascii="Times New Roman" w:eastAsia="Cambria" w:hAnsi="Times New Roman" w:cs="Times New Roman"/>
                <w:sz w:val="24"/>
                <w:szCs w:val="24"/>
              </w:rPr>
            </w:rPrChange>
          </w:rPr>
          <w:instrText>www.leadership</w:instrText>
        </w:r>
        <w:r>
          <w:rPr>
            <w:rFonts w:ascii="Times New Roman" w:eastAsia="Cambria" w:hAnsi="Times New Roman" w:cs="Times New Roman"/>
            <w:sz w:val="24"/>
            <w:szCs w:val="24"/>
          </w:rPr>
          <w:instrText xml:space="preserve">ishalfthestory.com" </w:instrText>
        </w:r>
        <w:r>
          <w:rPr>
            <w:rFonts w:ascii="Times New Roman" w:eastAsia="Cambria" w:hAnsi="Times New Roman" w:cs="Times New Roman"/>
            <w:sz w:val="24"/>
            <w:szCs w:val="24"/>
          </w:rPr>
          <w:fldChar w:fldCharType="separate"/>
        </w:r>
        <w:r w:rsidRPr="003B0F91">
          <w:rPr>
            <w:rStyle w:val="Hyperlink"/>
            <w:rFonts w:ascii="Times New Roman" w:eastAsia="Cambria" w:hAnsi="Times New Roman" w:cs="Times New Roman"/>
            <w:sz w:val="24"/>
            <w:szCs w:val="24"/>
          </w:rPr>
          <w:t>www.leadershipishalfthestory.com</w:t>
        </w:r>
        <w:r>
          <w:rPr>
            <w:rFonts w:ascii="Times New Roman" w:eastAsia="Cambria" w:hAnsi="Times New Roman" w:cs="Times New Roman"/>
            <w:sz w:val="24"/>
            <w:szCs w:val="24"/>
          </w:rPr>
          <w:fldChar w:fldCharType="end"/>
        </w:r>
        <w:r>
          <w:rPr>
            <w:rFonts w:ascii="Times New Roman" w:eastAsia="Cambria" w:hAnsi="Times New Roman" w:cs="Times New Roman"/>
            <w:sz w:val="24"/>
            <w:szCs w:val="24"/>
          </w:rPr>
          <w:t xml:space="preserve">). </w:t>
        </w:r>
      </w:ins>
    </w:p>
    <w:p w:rsidR="00143EAD" w:rsidRPr="00443220" w:rsidDel="00143EAD" w:rsidRDefault="00143EAD" w:rsidP="00443220">
      <w:pPr>
        <w:spacing w:line="480" w:lineRule="auto"/>
        <w:rPr>
          <w:del w:id="93" w:author="Owner" w:date="2014-11-23T16:57:00Z"/>
          <w:rFonts w:ascii="Times New Roman" w:eastAsia="Cambria" w:hAnsi="Times New Roman" w:cs="Times New Roman"/>
          <w:sz w:val="24"/>
          <w:szCs w:val="24"/>
        </w:rPr>
      </w:pPr>
    </w:p>
    <w:p w:rsidR="00143EAD" w:rsidRPr="00443220" w:rsidRDefault="00143EAD" w:rsidP="00443220">
      <w:pPr>
        <w:autoSpaceDE w:val="0"/>
        <w:autoSpaceDN w:val="0"/>
        <w:adjustRightInd w:val="0"/>
        <w:rPr>
          <w:rFonts w:ascii="Times New Roman" w:hAnsi="Times New Roman" w:cs="Times New Roman"/>
          <w:bCs/>
          <w:sz w:val="24"/>
          <w:szCs w:val="24"/>
        </w:rPr>
      </w:pPr>
    </w:p>
    <w:p w:rsidR="00443220" w:rsidRPr="00443220" w:rsidRDefault="00443220" w:rsidP="00443220">
      <w:pPr>
        <w:autoSpaceDE w:val="0"/>
        <w:autoSpaceDN w:val="0"/>
        <w:adjustRightInd w:val="0"/>
        <w:rPr>
          <w:rFonts w:ascii="Times New Roman" w:hAnsi="Times New Roman" w:cs="Times New Roman"/>
          <w:color w:val="000000"/>
          <w:sz w:val="24"/>
          <w:szCs w:val="24"/>
        </w:rPr>
      </w:pPr>
      <w:r w:rsidRPr="00443220">
        <w:rPr>
          <w:rFonts w:ascii="Times New Roman" w:hAnsi="Times New Roman" w:cs="Times New Roman"/>
          <w:b/>
          <w:bCs/>
          <w:sz w:val="24"/>
          <w:szCs w:val="24"/>
        </w:rPr>
        <w:t>[Insert author photo]</w:t>
      </w:r>
    </w:p>
    <w:p w:rsidR="00443220" w:rsidRPr="00443220" w:rsidRDefault="00443220" w:rsidP="00443220">
      <w:pPr>
        <w:rPr>
          <w:rFonts w:ascii="Times New Roman" w:hAnsi="Times New Roman" w:cs="Times New Roman"/>
          <w:sz w:val="24"/>
          <w:szCs w:val="24"/>
        </w:rPr>
      </w:pPr>
      <w:r w:rsidRPr="00443220">
        <w:rPr>
          <w:rFonts w:ascii="Times New Roman" w:hAnsi="Times New Roman" w:cs="Times New Roman"/>
          <w:sz w:val="24"/>
          <w:szCs w:val="24"/>
        </w:rPr>
        <w:t>© Jay Parson of Studio J Photography</w:t>
      </w:r>
    </w:p>
    <w:p w:rsidR="00443220" w:rsidRPr="00443220" w:rsidRDefault="00443220" w:rsidP="00443220">
      <w:pPr>
        <w:rPr>
          <w:rFonts w:ascii="Times New Roman" w:hAnsi="Times New Roman" w:cs="Times New Roman"/>
          <w:sz w:val="24"/>
          <w:szCs w:val="24"/>
        </w:rPr>
      </w:pPr>
    </w:p>
    <w:p w:rsidR="00443220" w:rsidRPr="00443220" w:rsidRDefault="00443220" w:rsidP="00443220">
      <w:pPr>
        <w:rPr>
          <w:rFonts w:ascii="Times New Roman" w:hAnsi="Times New Roman" w:cs="Times New Roman"/>
          <w:sz w:val="24"/>
          <w:szCs w:val="24"/>
        </w:rPr>
      </w:pPr>
      <w:r w:rsidRPr="00443220">
        <w:rPr>
          <w:rFonts w:ascii="Times New Roman" w:hAnsi="Times New Roman" w:cs="Times New Roman"/>
          <w:sz w:val="24"/>
          <w:szCs w:val="24"/>
        </w:rPr>
        <w:t xml:space="preserve">Jacket illustration: cabral_augusto83 / </w:t>
      </w:r>
      <w:proofErr w:type="spellStart"/>
      <w:r w:rsidRPr="00443220">
        <w:rPr>
          <w:rFonts w:ascii="Times New Roman" w:hAnsi="Times New Roman" w:cs="Times New Roman"/>
          <w:sz w:val="24"/>
          <w:szCs w:val="24"/>
        </w:rPr>
        <w:t>iStockphoto</w:t>
      </w:r>
      <w:proofErr w:type="spellEnd"/>
    </w:p>
    <w:p w:rsidR="00443220" w:rsidRPr="00443220" w:rsidRDefault="00443220" w:rsidP="00443220">
      <w:pPr>
        <w:rPr>
          <w:rFonts w:ascii="Times New Roman" w:hAnsi="Times New Roman" w:cs="Times New Roman"/>
          <w:sz w:val="24"/>
          <w:szCs w:val="24"/>
        </w:rPr>
      </w:pPr>
    </w:p>
    <w:p w:rsidR="00443220" w:rsidRPr="00443220" w:rsidRDefault="00443220" w:rsidP="00443220">
      <w:pPr>
        <w:rPr>
          <w:rFonts w:ascii="Times New Roman" w:hAnsi="Times New Roman" w:cs="Times New Roman"/>
          <w:sz w:val="24"/>
          <w:szCs w:val="24"/>
        </w:rPr>
      </w:pPr>
      <w:r w:rsidRPr="00443220">
        <w:rPr>
          <w:rFonts w:ascii="Times New Roman" w:hAnsi="Times New Roman" w:cs="Times New Roman"/>
          <w:sz w:val="24"/>
          <w:szCs w:val="24"/>
        </w:rPr>
        <w:t>University of Toronto Press</w:t>
      </w:r>
    </w:p>
    <w:p w:rsidR="00443220" w:rsidRPr="00443220" w:rsidRDefault="00443220" w:rsidP="00443220">
      <w:pPr>
        <w:rPr>
          <w:rFonts w:ascii="Times New Roman" w:hAnsi="Times New Roman" w:cs="Times New Roman"/>
          <w:sz w:val="24"/>
          <w:szCs w:val="24"/>
        </w:rPr>
      </w:pPr>
      <w:r w:rsidRPr="00443220">
        <w:rPr>
          <w:rFonts w:ascii="Times New Roman" w:hAnsi="Times New Roman" w:cs="Times New Roman"/>
          <w:sz w:val="24"/>
          <w:szCs w:val="24"/>
        </w:rPr>
        <w:t>Jacket printed in the U.S.A.</w:t>
      </w:r>
    </w:p>
    <w:p w:rsidR="00443220" w:rsidRPr="00443220" w:rsidRDefault="00443220" w:rsidP="00443220">
      <w:pPr>
        <w:rPr>
          <w:rFonts w:ascii="Times New Roman" w:hAnsi="Times New Roman" w:cs="Times New Roman"/>
          <w:sz w:val="24"/>
          <w:szCs w:val="24"/>
        </w:rPr>
      </w:pPr>
      <w:r w:rsidRPr="00443220">
        <w:rPr>
          <w:rFonts w:ascii="Times New Roman" w:hAnsi="Times New Roman" w:cs="Times New Roman"/>
          <w:sz w:val="24"/>
          <w:szCs w:val="24"/>
        </w:rPr>
        <w:t>ISBN 978-1-4426-5013-8</w:t>
      </w:r>
    </w:p>
    <w:p w:rsidR="00443220" w:rsidRPr="00443220" w:rsidRDefault="00443220" w:rsidP="00443220">
      <w:pPr>
        <w:rPr>
          <w:rFonts w:ascii="Times New Roman" w:hAnsi="Times New Roman" w:cs="Times New Roman"/>
          <w:sz w:val="24"/>
          <w:szCs w:val="24"/>
        </w:rPr>
      </w:pPr>
    </w:p>
    <w:p w:rsidR="00443220" w:rsidRPr="00443220" w:rsidRDefault="00443220" w:rsidP="00443220">
      <w:pPr>
        <w:rPr>
          <w:rFonts w:ascii="Times New Roman" w:hAnsi="Times New Roman" w:cs="Times New Roman"/>
          <w:b/>
          <w:sz w:val="24"/>
          <w:szCs w:val="24"/>
        </w:rPr>
      </w:pPr>
      <w:r w:rsidRPr="00443220">
        <w:rPr>
          <w:rFonts w:ascii="Times New Roman" w:hAnsi="Times New Roman" w:cs="Times New Roman"/>
          <w:b/>
          <w:sz w:val="24"/>
          <w:szCs w:val="24"/>
        </w:rPr>
        <w:t>[</w:t>
      </w:r>
      <w:proofErr w:type="spellStart"/>
      <w:r w:rsidRPr="00443220">
        <w:rPr>
          <w:rFonts w:ascii="Times New Roman" w:hAnsi="Times New Roman" w:cs="Times New Roman"/>
          <w:b/>
          <w:sz w:val="24"/>
          <w:szCs w:val="24"/>
        </w:rPr>
        <w:t>Rotman</w:t>
      </w:r>
      <w:proofErr w:type="spellEnd"/>
      <w:r w:rsidRPr="00443220">
        <w:rPr>
          <w:rFonts w:ascii="Times New Roman" w:hAnsi="Times New Roman" w:cs="Times New Roman"/>
          <w:b/>
          <w:sz w:val="24"/>
          <w:szCs w:val="24"/>
        </w:rPr>
        <w:t xml:space="preserve">-UTP </w:t>
      </w:r>
      <w:proofErr w:type="spellStart"/>
      <w:r w:rsidRPr="00443220">
        <w:rPr>
          <w:rFonts w:ascii="Times New Roman" w:hAnsi="Times New Roman" w:cs="Times New Roman"/>
          <w:b/>
          <w:sz w:val="24"/>
          <w:szCs w:val="24"/>
        </w:rPr>
        <w:t>Publising</w:t>
      </w:r>
      <w:proofErr w:type="spellEnd"/>
      <w:r w:rsidRPr="00443220">
        <w:rPr>
          <w:rFonts w:ascii="Times New Roman" w:hAnsi="Times New Roman" w:cs="Times New Roman"/>
          <w:b/>
          <w:sz w:val="24"/>
          <w:szCs w:val="24"/>
        </w:rPr>
        <w:t xml:space="preserve"> logo on spine]</w:t>
      </w:r>
    </w:p>
    <w:p w:rsidR="00443220" w:rsidRPr="00443220" w:rsidRDefault="00443220">
      <w:pPr>
        <w:rPr>
          <w:rFonts w:ascii="Times New Roman" w:hAnsi="Times New Roman" w:cs="Times New Roman"/>
          <w:sz w:val="24"/>
          <w:szCs w:val="24"/>
        </w:rPr>
      </w:pPr>
      <w:r w:rsidRPr="00443220">
        <w:rPr>
          <w:rFonts w:ascii="Times New Roman" w:hAnsi="Times New Roman" w:cs="Times New Roman"/>
          <w:sz w:val="24"/>
          <w:szCs w:val="24"/>
        </w:rPr>
        <w:br w:type="page"/>
      </w:r>
    </w:p>
    <w:p w:rsidR="00443220" w:rsidRPr="00443220" w:rsidRDefault="00443220">
      <w:pPr>
        <w:rPr>
          <w:rFonts w:ascii="Times New Roman" w:hAnsi="Times New Roman" w:cs="Times New Roman"/>
          <w:sz w:val="24"/>
          <w:szCs w:val="24"/>
        </w:rPr>
      </w:pPr>
      <w:r w:rsidRPr="00443220">
        <w:rPr>
          <w:rFonts w:ascii="Times New Roman" w:hAnsi="Times New Roman" w:cs="Times New Roman"/>
          <w:b/>
          <w:sz w:val="24"/>
          <w:szCs w:val="24"/>
        </w:rPr>
        <w:lastRenderedPageBreak/>
        <w:t>Outside Back Jacket</w:t>
      </w:r>
    </w:p>
    <w:p w:rsidR="00443220" w:rsidRPr="00443220" w:rsidRDefault="00443220">
      <w:pPr>
        <w:rPr>
          <w:rFonts w:ascii="Times New Roman" w:hAnsi="Times New Roman" w:cs="Times New Roman"/>
          <w:sz w:val="24"/>
          <w:szCs w:val="24"/>
        </w:rPr>
      </w:pPr>
    </w:p>
    <w:p w:rsidR="00443220" w:rsidRPr="00443220" w:rsidRDefault="00443220" w:rsidP="00443220">
      <w:pPr>
        <w:spacing w:line="480" w:lineRule="auto"/>
        <w:rPr>
          <w:rFonts w:ascii="Times New Roman" w:hAnsi="Times New Roman" w:cs="Times New Roman"/>
          <w:sz w:val="24"/>
          <w:szCs w:val="24"/>
        </w:rPr>
      </w:pPr>
      <w:r w:rsidRPr="00443220">
        <w:rPr>
          <w:rFonts w:ascii="Times New Roman" w:hAnsi="Times New Roman" w:cs="Times New Roman"/>
          <w:sz w:val="24"/>
          <w:szCs w:val="24"/>
        </w:rPr>
        <w:t>“This book practically glows with energy and vision! In highly accessible, entertaining portions Sam and Marc Hurwitz have presented us with a forward thinking, prescient guide to success in business in today’s unpredictable market.”</w:t>
      </w:r>
    </w:p>
    <w:p w:rsidR="00443220" w:rsidRPr="00443220" w:rsidRDefault="00443220" w:rsidP="00443220">
      <w:pPr>
        <w:spacing w:line="480" w:lineRule="auto"/>
        <w:rPr>
          <w:rFonts w:ascii="Times New Roman" w:hAnsi="Times New Roman" w:cs="Times New Roman"/>
          <w:sz w:val="24"/>
          <w:szCs w:val="24"/>
        </w:rPr>
      </w:pPr>
      <w:r w:rsidRPr="00443220">
        <w:rPr>
          <w:rFonts w:ascii="Times New Roman" w:hAnsi="Times New Roman" w:cs="Times New Roman"/>
          <w:sz w:val="24"/>
          <w:szCs w:val="24"/>
        </w:rPr>
        <w:t xml:space="preserve">Marshall Goldsmith, top-ranked executive coach; Thinkers 50 Top Ten Global Business Thinker; author and editor of 34 books including the global bestsellers </w:t>
      </w:r>
      <w:r w:rsidRPr="00443220">
        <w:rPr>
          <w:rFonts w:ascii="Times New Roman" w:hAnsi="Times New Roman" w:cs="Times New Roman"/>
          <w:i/>
          <w:sz w:val="24"/>
          <w:szCs w:val="24"/>
        </w:rPr>
        <w:t>MOJO</w:t>
      </w:r>
      <w:r w:rsidRPr="00443220">
        <w:rPr>
          <w:rFonts w:ascii="Times New Roman" w:hAnsi="Times New Roman" w:cs="Times New Roman"/>
          <w:sz w:val="24"/>
          <w:szCs w:val="24"/>
        </w:rPr>
        <w:t xml:space="preserve"> and </w:t>
      </w:r>
      <w:r w:rsidRPr="00443220">
        <w:rPr>
          <w:rFonts w:ascii="Times New Roman" w:hAnsi="Times New Roman" w:cs="Times New Roman"/>
          <w:i/>
          <w:sz w:val="24"/>
          <w:szCs w:val="24"/>
        </w:rPr>
        <w:t>What Got You Here Won’t Get You There</w:t>
      </w:r>
    </w:p>
    <w:p w:rsidR="00443220" w:rsidRPr="00443220" w:rsidRDefault="00443220" w:rsidP="00443220">
      <w:pPr>
        <w:spacing w:line="480" w:lineRule="auto"/>
        <w:rPr>
          <w:rFonts w:ascii="Times New Roman" w:hAnsi="Times New Roman" w:cs="Times New Roman"/>
          <w:sz w:val="24"/>
          <w:szCs w:val="24"/>
        </w:rPr>
      </w:pPr>
    </w:p>
    <w:p w:rsidR="00443220" w:rsidRPr="00443220" w:rsidRDefault="00443220" w:rsidP="00443220">
      <w:pPr>
        <w:spacing w:line="480" w:lineRule="auto"/>
        <w:rPr>
          <w:rFonts w:ascii="Times New Roman" w:hAnsi="Times New Roman" w:cs="Times New Roman"/>
          <w:sz w:val="24"/>
          <w:szCs w:val="24"/>
        </w:rPr>
      </w:pPr>
      <w:r w:rsidRPr="00443220">
        <w:rPr>
          <w:rFonts w:ascii="Times New Roman" w:hAnsi="Times New Roman" w:cs="Times New Roman"/>
          <w:sz w:val="24"/>
          <w:szCs w:val="24"/>
          <w:shd w:val="clear" w:color="auto" w:fill="FFFFFF"/>
        </w:rPr>
        <w:t>“Samantha and Marc Hurwitz have made leadership whole.”</w:t>
      </w:r>
    </w:p>
    <w:p w:rsidR="00443220" w:rsidRPr="00443220" w:rsidRDefault="00443220" w:rsidP="00443220">
      <w:pPr>
        <w:spacing w:line="480" w:lineRule="auto"/>
        <w:rPr>
          <w:rFonts w:ascii="Times New Roman" w:hAnsi="Times New Roman" w:cs="Times New Roman"/>
          <w:sz w:val="24"/>
          <w:szCs w:val="24"/>
        </w:rPr>
      </w:pPr>
      <w:r w:rsidRPr="00443220">
        <w:rPr>
          <w:rFonts w:ascii="Times New Roman" w:hAnsi="Times New Roman" w:cs="Times New Roman"/>
          <w:sz w:val="24"/>
          <w:szCs w:val="24"/>
        </w:rPr>
        <w:t xml:space="preserve">Razor </w:t>
      </w:r>
      <w:proofErr w:type="spellStart"/>
      <w:r w:rsidRPr="00443220">
        <w:rPr>
          <w:rFonts w:ascii="Times New Roman" w:hAnsi="Times New Roman" w:cs="Times New Roman"/>
          <w:sz w:val="24"/>
          <w:szCs w:val="24"/>
        </w:rPr>
        <w:t>Suleman</w:t>
      </w:r>
      <w:proofErr w:type="spellEnd"/>
      <w:r w:rsidRPr="00443220">
        <w:rPr>
          <w:rFonts w:ascii="Times New Roman" w:hAnsi="Times New Roman" w:cs="Times New Roman"/>
          <w:sz w:val="24"/>
          <w:szCs w:val="24"/>
        </w:rPr>
        <w:t>, Founder and Chief Achiever, Achievers, Inc. </w:t>
      </w:r>
    </w:p>
    <w:p w:rsidR="00443220" w:rsidRPr="00443220" w:rsidRDefault="00443220" w:rsidP="00443220">
      <w:pPr>
        <w:spacing w:line="480" w:lineRule="auto"/>
        <w:rPr>
          <w:rFonts w:ascii="Times New Roman" w:hAnsi="Times New Roman" w:cs="Times New Roman"/>
          <w:sz w:val="24"/>
          <w:szCs w:val="24"/>
        </w:rPr>
      </w:pPr>
    </w:p>
    <w:p w:rsidR="00443220" w:rsidRPr="00443220" w:rsidRDefault="00443220" w:rsidP="00443220">
      <w:pPr>
        <w:spacing w:line="480" w:lineRule="auto"/>
        <w:rPr>
          <w:rFonts w:ascii="Times New Roman" w:hAnsi="Times New Roman" w:cs="Times New Roman"/>
          <w:sz w:val="24"/>
          <w:szCs w:val="24"/>
        </w:rPr>
      </w:pPr>
      <w:r w:rsidRPr="00443220">
        <w:rPr>
          <w:rFonts w:ascii="Times New Roman" w:hAnsi="Times New Roman" w:cs="Times New Roman"/>
          <w:sz w:val="24"/>
          <w:szCs w:val="24"/>
        </w:rPr>
        <w:t>“In this remarkable book, Samantha and Marc Hurwitz radically challenge the conventional wisdom on leadership.”</w:t>
      </w:r>
    </w:p>
    <w:p w:rsidR="00443220" w:rsidRPr="00443220" w:rsidRDefault="00443220" w:rsidP="00443220">
      <w:pPr>
        <w:pStyle w:val="NoSpacing"/>
        <w:spacing w:line="480" w:lineRule="auto"/>
        <w:rPr>
          <w:rFonts w:ascii="Times New Roman" w:hAnsi="Times New Roman" w:cs="Times New Roman"/>
          <w:sz w:val="24"/>
          <w:szCs w:val="24"/>
        </w:rPr>
      </w:pPr>
      <w:r w:rsidRPr="00443220">
        <w:rPr>
          <w:rFonts w:ascii="Times New Roman" w:hAnsi="Times New Roman" w:cs="Times New Roman"/>
          <w:sz w:val="24"/>
          <w:szCs w:val="24"/>
        </w:rPr>
        <w:t xml:space="preserve">Thomas Homer-Dixon, Chair of Global Systems, </w:t>
      </w:r>
      <w:proofErr w:type="spellStart"/>
      <w:r w:rsidRPr="00443220">
        <w:rPr>
          <w:rFonts w:ascii="Times New Roman" w:hAnsi="Times New Roman" w:cs="Times New Roman"/>
          <w:sz w:val="24"/>
          <w:szCs w:val="24"/>
        </w:rPr>
        <w:t>Balsillie</w:t>
      </w:r>
      <w:proofErr w:type="spellEnd"/>
      <w:r w:rsidRPr="00443220">
        <w:rPr>
          <w:rFonts w:ascii="Times New Roman" w:hAnsi="Times New Roman" w:cs="Times New Roman"/>
          <w:sz w:val="24"/>
          <w:szCs w:val="24"/>
        </w:rPr>
        <w:t xml:space="preserve"> School of International Affairs; author, </w:t>
      </w:r>
      <w:r w:rsidRPr="00443220">
        <w:rPr>
          <w:rFonts w:ascii="Times New Roman" w:hAnsi="Times New Roman" w:cs="Times New Roman"/>
          <w:i/>
          <w:sz w:val="24"/>
          <w:szCs w:val="24"/>
        </w:rPr>
        <w:t>The Ingenuity Gap</w:t>
      </w:r>
      <w:r w:rsidRPr="00443220">
        <w:rPr>
          <w:rFonts w:ascii="Times New Roman" w:hAnsi="Times New Roman" w:cs="Times New Roman"/>
          <w:sz w:val="24"/>
          <w:szCs w:val="24"/>
        </w:rPr>
        <w:t xml:space="preserve"> and </w:t>
      </w:r>
      <w:r w:rsidRPr="00443220">
        <w:rPr>
          <w:rFonts w:ascii="Times New Roman" w:hAnsi="Times New Roman" w:cs="Times New Roman"/>
          <w:i/>
          <w:sz w:val="24"/>
          <w:szCs w:val="24"/>
        </w:rPr>
        <w:t>The Upside of Down</w:t>
      </w:r>
    </w:p>
    <w:p w:rsidR="00443220" w:rsidRPr="00443220" w:rsidRDefault="00443220" w:rsidP="00443220">
      <w:pPr>
        <w:pStyle w:val="NoSpacing"/>
        <w:spacing w:line="480" w:lineRule="auto"/>
        <w:rPr>
          <w:rFonts w:ascii="Times New Roman" w:hAnsi="Times New Roman" w:cs="Times New Roman"/>
          <w:sz w:val="24"/>
          <w:szCs w:val="24"/>
        </w:rPr>
      </w:pPr>
    </w:p>
    <w:p w:rsidR="00443220" w:rsidRPr="00443220" w:rsidRDefault="00443220" w:rsidP="00443220">
      <w:pPr>
        <w:spacing w:line="480" w:lineRule="auto"/>
        <w:rPr>
          <w:rFonts w:ascii="Times New Roman" w:hAnsi="Times New Roman" w:cs="Times New Roman"/>
          <w:sz w:val="24"/>
          <w:szCs w:val="24"/>
        </w:rPr>
      </w:pPr>
      <w:r w:rsidRPr="00443220">
        <w:rPr>
          <w:rFonts w:ascii="Times New Roman" w:hAnsi="Times New Roman" w:cs="Times New Roman"/>
          <w:sz w:val="24"/>
          <w:szCs w:val="24"/>
        </w:rPr>
        <w:t>“Marc and Samantha Hurwitz are making the next important development in leadership and followership – weaving the behaviors of the leader and follower roles into a collaborative relationship.”</w:t>
      </w:r>
    </w:p>
    <w:p w:rsidR="00443220" w:rsidRPr="00443220" w:rsidRDefault="00443220" w:rsidP="00443220">
      <w:pPr>
        <w:spacing w:line="480" w:lineRule="auto"/>
        <w:rPr>
          <w:rFonts w:ascii="Times New Roman" w:hAnsi="Times New Roman" w:cs="Times New Roman"/>
          <w:sz w:val="24"/>
          <w:szCs w:val="24"/>
        </w:rPr>
      </w:pPr>
      <w:r w:rsidRPr="00443220">
        <w:rPr>
          <w:rFonts w:ascii="Times New Roman" w:hAnsi="Times New Roman" w:cs="Times New Roman"/>
          <w:sz w:val="24"/>
          <w:szCs w:val="24"/>
        </w:rPr>
        <w:t xml:space="preserve">Ira </w:t>
      </w:r>
      <w:proofErr w:type="spellStart"/>
      <w:r w:rsidRPr="00443220">
        <w:rPr>
          <w:rFonts w:ascii="Times New Roman" w:hAnsi="Times New Roman" w:cs="Times New Roman"/>
          <w:sz w:val="24"/>
          <w:szCs w:val="24"/>
        </w:rPr>
        <w:t>Chaleff</w:t>
      </w:r>
      <w:proofErr w:type="spellEnd"/>
      <w:r w:rsidRPr="00443220">
        <w:rPr>
          <w:rFonts w:ascii="Times New Roman" w:hAnsi="Times New Roman" w:cs="Times New Roman"/>
          <w:sz w:val="24"/>
          <w:szCs w:val="24"/>
        </w:rPr>
        <w:t xml:space="preserve">, author, </w:t>
      </w:r>
      <w:r w:rsidRPr="00443220">
        <w:rPr>
          <w:rFonts w:ascii="Times New Roman" w:hAnsi="Times New Roman" w:cs="Times New Roman"/>
          <w:i/>
          <w:sz w:val="24"/>
          <w:szCs w:val="24"/>
        </w:rPr>
        <w:t>The Courageous Follower</w:t>
      </w:r>
      <w:r w:rsidRPr="00443220">
        <w:rPr>
          <w:rFonts w:ascii="Times New Roman" w:hAnsi="Times New Roman" w:cs="Times New Roman"/>
          <w:i/>
          <w:sz w:val="24"/>
          <w:szCs w:val="24"/>
        </w:rPr>
        <w:br/>
      </w:r>
    </w:p>
    <w:p w:rsidR="00443220" w:rsidRPr="008B1170" w:rsidRDefault="00443220" w:rsidP="00443220">
      <w:pPr>
        <w:spacing w:line="480" w:lineRule="auto"/>
        <w:rPr>
          <w:rFonts w:ascii="Times New Roman" w:hAnsi="Times New Roman" w:cs="Times New Roman"/>
          <w:sz w:val="24"/>
          <w:szCs w:val="24"/>
        </w:rPr>
      </w:pPr>
      <w:r w:rsidRPr="00443220">
        <w:rPr>
          <w:rFonts w:ascii="Times New Roman" w:hAnsi="Times New Roman" w:cs="Times New Roman"/>
          <w:sz w:val="24"/>
          <w:szCs w:val="24"/>
        </w:rPr>
        <w:lastRenderedPageBreak/>
        <w:t>“This book is wise and entertaining ... It is a book to read, and then read again.”</w:t>
      </w:r>
      <w:r w:rsidRPr="00443220">
        <w:rPr>
          <w:rFonts w:ascii="Times New Roman" w:hAnsi="Times New Roman" w:cs="Times New Roman"/>
          <w:sz w:val="24"/>
          <w:szCs w:val="24"/>
        </w:rPr>
        <w:br/>
        <w:t xml:space="preserve">Dennis </w:t>
      </w:r>
      <w:proofErr w:type="spellStart"/>
      <w:r w:rsidRPr="00443220">
        <w:rPr>
          <w:rFonts w:ascii="Times New Roman" w:hAnsi="Times New Roman" w:cs="Times New Roman"/>
          <w:sz w:val="24"/>
          <w:szCs w:val="24"/>
        </w:rPr>
        <w:t>Tourish</w:t>
      </w:r>
      <w:proofErr w:type="spellEnd"/>
      <w:r w:rsidRPr="00443220">
        <w:rPr>
          <w:rFonts w:ascii="Times New Roman" w:hAnsi="Times New Roman" w:cs="Times New Roman"/>
          <w:sz w:val="24"/>
          <w:szCs w:val="24"/>
        </w:rPr>
        <w:t xml:space="preserve">, Professor of Leadership and </w:t>
      </w:r>
      <w:proofErr w:type="spellStart"/>
      <w:r w:rsidRPr="00443220">
        <w:rPr>
          <w:rFonts w:ascii="Times New Roman" w:hAnsi="Times New Roman" w:cs="Times New Roman"/>
          <w:sz w:val="24"/>
          <w:szCs w:val="24"/>
        </w:rPr>
        <w:t>Organisation</w:t>
      </w:r>
      <w:proofErr w:type="spellEnd"/>
      <w:r w:rsidRPr="00443220">
        <w:rPr>
          <w:rFonts w:ascii="Times New Roman" w:hAnsi="Times New Roman" w:cs="Times New Roman"/>
          <w:sz w:val="24"/>
          <w:szCs w:val="24"/>
        </w:rPr>
        <w:t xml:space="preserve"> Studies, Royal Holloway, University of London</w:t>
      </w:r>
    </w:p>
    <w:p w:rsidR="00443220" w:rsidRPr="00443220" w:rsidRDefault="00443220" w:rsidP="00443220">
      <w:pPr>
        <w:spacing w:line="480" w:lineRule="auto"/>
        <w:rPr>
          <w:rFonts w:ascii="Times New Roman" w:hAnsi="Times New Roman" w:cs="Times New Roman"/>
          <w:sz w:val="24"/>
          <w:szCs w:val="24"/>
        </w:rPr>
      </w:pPr>
      <w:bookmarkStart w:id="94" w:name="_GoBack"/>
      <w:bookmarkEnd w:id="94"/>
    </w:p>
    <w:p w:rsidR="00443220" w:rsidRPr="00443220" w:rsidRDefault="00443220" w:rsidP="00443220">
      <w:pPr>
        <w:pStyle w:val="Parabody"/>
        <w:spacing w:after="0" w:line="480" w:lineRule="auto"/>
        <w:rPr>
          <w:rFonts w:ascii="Times New Roman" w:hAnsi="Times New Roman" w:cs="Times New Roman"/>
          <w:sz w:val="24"/>
          <w:szCs w:val="24"/>
        </w:rPr>
      </w:pPr>
      <w:r w:rsidRPr="00443220">
        <w:rPr>
          <w:rFonts w:ascii="Times New Roman" w:hAnsi="Times New Roman" w:cs="Times New Roman"/>
          <w:sz w:val="24"/>
          <w:szCs w:val="24"/>
        </w:rPr>
        <w:t>“What a gift! This book fills a void that needed filling in the discussion about leadership.”</w:t>
      </w:r>
    </w:p>
    <w:p w:rsidR="00443220" w:rsidRPr="00443220" w:rsidRDefault="00443220" w:rsidP="00443220">
      <w:pPr>
        <w:pStyle w:val="Parabody"/>
        <w:spacing w:after="0" w:line="480" w:lineRule="auto"/>
        <w:rPr>
          <w:rFonts w:ascii="Times New Roman" w:hAnsi="Times New Roman" w:cs="Times New Roman"/>
          <w:sz w:val="24"/>
          <w:szCs w:val="24"/>
        </w:rPr>
      </w:pPr>
      <w:r w:rsidRPr="00443220">
        <w:rPr>
          <w:rFonts w:ascii="Times New Roman" w:hAnsi="Times New Roman" w:cs="Times New Roman"/>
          <w:sz w:val="24"/>
          <w:szCs w:val="24"/>
        </w:rPr>
        <w:t xml:space="preserve">Barry Johnson, author, </w:t>
      </w:r>
      <w:r w:rsidRPr="00443220">
        <w:rPr>
          <w:rFonts w:ascii="Times New Roman" w:hAnsi="Times New Roman" w:cs="Times New Roman"/>
          <w:i/>
          <w:sz w:val="24"/>
          <w:szCs w:val="24"/>
        </w:rPr>
        <w:t>Polarity Management</w:t>
      </w:r>
    </w:p>
    <w:p w:rsidR="00443220" w:rsidRPr="00443220" w:rsidRDefault="00443220" w:rsidP="00443220">
      <w:pPr>
        <w:spacing w:line="480" w:lineRule="auto"/>
        <w:rPr>
          <w:rFonts w:ascii="Times New Roman" w:hAnsi="Times New Roman" w:cs="Times New Roman"/>
          <w:sz w:val="24"/>
          <w:szCs w:val="24"/>
        </w:rPr>
      </w:pPr>
    </w:p>
    <w:p w:rsidR="00443220" w:rsidRPr="00443220" w:rsidRDefault="00443220" w:rsidP="00443220">
      <w:pPr>
        <w:spacing w:line="480" w:lineRule="auto"/>
        <w:rPr>
          <w:rFonts w:ascii="Times New Roman" w:hAnsi="Times New Roman" w:cs="Times New Roman"/>
          <w:sz w:val="24"/>
          <w:szCs w:val="24"/>
        </w:rPr>
      </w:pPr>
      <w:r w:rsidRPr="00443220">
        <w:rPr>
          <w:rFonts w:ascii="Times New Roman" w:hAnsi="Times New Roman" w:cs="Times New Roman"/>
          <w:sz w:val="24"/>
          <w:szCs w:val="24"/>
        </w:rPr>
        <w:t>“I’ve read hundreds of business books. Most are rehashes. This is a game-changer.”</w:t>
      </w:r>
      <w:r w:rsidRPr="00443220">
        <w:rPr>
          <w:rFonts w:ascii="Times New Roman" w:hAnsi="Times New Roman" w:cs="Times New Roman"/>
          <w:sz w:val="24"/>
          <w:szCs w:val="24"/>
        </w:rPr>
        <w:br/>
        <w:t xml:space="preserve">Tim Hurson, author of the global bestseller </w:t>
      </w:r>
      <w:r w:rsidRPr="00443220">
        <w:rPr>
          <w:rFonts w:ascii="Times New Roman" w:hAnsi="Times New Roman" w:cs="Times New Roman"/>
          <w:i/>
          <w:sz w:val="24"/>
          <w:szCs w:val="24"/>
        </w:rPr>
        <w:t>Think Better</w:t>
      </w:r>
      <w:r w:rsidRPr="00443220">
        <w:rPr>
          <w:rFonts w:ascii="Times New Roman" w:hAnsi="Times New Roman" w:cs="Times New Roman"/>
          <w:sz w:val="24"/>
          <w:szCs w:val="24"/>
        </w:rPr>
        <w:t xml:space="preserve">, co-author of </w:t>
      </w:r>
      <w:r w:rsidRPr="00443220">
        <w:rPr>
          <w:rFonts w:ascii="Times New Roman" w:hAnsi="Times New Roman" w:cs="Times New Roman"/>
          <w:i/>
          <w:sz w:val="24"/>
          <w:szCs w:val="24"/>
        </w:rPr>
        <w:t>Never Be Closing</w:t>
      </w:r>
    </w:p>
    <w:p w:rsidR="00443220" w:rsidRPr="00443220" w:rsidRDefault="00443220" w:rsidP="00443220">
      <w:pPr>
        <w:rPr>
          <w:rFonts w:ascii="Times New Roman" w:hAnsi="Times New Roman" w:cs="Times New Roman"/>
          <w:b/>
          <w:sz w:val="24"/>
          <w:szCs w:val="24"/>
        </w:rPr>
      </w:pPr>
    </w:p>
    <w:p w:rsidR="00443220" w:rsidRPr="00443220" w:rsidRDefault="00443220" w:rsidP="00443220">
      <w:pPr>
        <w:rPr>
          <w:rFonts w:ascii="Times New Roman" w:hAnsi="Times New Roman" w:cs="Times New Roman"/>
          <w:b/>
          <w:sz w:val="24"/>
          <w:szCs w:val="24"/>
        </w:rPr>
      </w:pPr>
      <w:r w:rsidRPr="00443220">
        <w:rPr>
          <w:rFonts w:ascii="Times New Roman" w:hAnsi="Times New Roman" w:cs="Times New Roman"/>
          <w:b/>
          <w:sz w:val="24"/>
          <w:szCs w:val="24"/>
        </w:rPr>
        <w:t xml:space="preserve">[USE </w:t>
      </w:r>
      <w:proofErr w:type="spellStart"/>
      <w:r w:rsidRPr="00443220">
        <w:rPr>
          <w:rFonts w:ascii="Times New Roman" w:hAnsi="Times New Roman" w:cs="Times New Roman"/>
          <w:b/>
          <w:sz w:val="24"/>
          <w:szCs w:val="24"/>
        </w:rPr>
        <w:t>Rotman</w:t>
      </w:r>
      <w:proofErr w:type="spellEnd"/>
      <w:r w:rsidRPr="00443220">
        <w:rPr>
          <w:rFonts w:ascii="Times New Roman" w:hAnsi="Times New Roman" w:cs="Times New Roman"/>
          <w:b/>
          <w:sz w:val="24"/>
          <w:szCs w:val="24"/>
        </w:rPr>
        <w:t xml:space="preserve">-UTP </w:t>
      </w:r>
      <w:proofErr w:type="spellStart"/>
      <w:r w:rsidRPr="00443220">
        <w:rPr>
          <w:rFonts w:ascii="Times New Roman" w:hAnsi="Times New Roman" w:cs="Times New Roman"/>
          <w:b/>
          <w:sz w:val="24"/>
          <w:szCs w:val="24"/>
        </w:rPr>
        <w:t>wordmark</w:t>
      </w:r>
      <w:proofErr w:type="spellEnd"/>
      <w:r w:rsidRPr="00443220">
        <w:rPr>
          <w:rFonts w:ascii="Times New Roman" w:hAnsi="Times New Roman" w:cs="Times New Roman"/>
          <w:b/>
          <w:sz w:val="24"/>
          <w:szCs w:val="24"/>
        </w:rPr>
        <w:t xml:space="preserve"> on OBJ]</w:t>
      </w:r>
    </w:p>
    <w:p w:rsidR="00443220" w:rsidRPr="00443220" w:rsidRDefault="00443220" w:rsidP="00443220">
      <w:pPr>
        <w:rPr>
          <w:rFonts w:ascii="Times New Roman" w:hAnsi="Times New Roman" w:cs="Times New Roman"/>
          <w:b/>
          <w:sz w:val="24"/>
          <w:szCs w:val="24"/>
        </w:rPr>
      </w:pPr>
    </w:p>
    <w:p w:rsidR="00443220" w:rsidRPr="00443220" w:rsidRDefault="00443220" w:rsidP="00443220">
      <w:pPr>
        <w:rPr>
          <w:rFonts w:ascii="Times New Roman" w:hAnsi="Times New Roman" w:cs="Times New Roman"/>
          <w:sz w:val="24"/>
          <w:szCs w:val="24"/>
        </w:rPr>
      </w:pPr>
      <w:r w:rsidRPr="00443220">
        <w:rPr>
          <w:rFonts w:ascii="Times New Roman" w:hAnsi="Times New Roman" w:cs="Times New Roman"/>
          <w:sz w:val="24"/>
          <w:szCs w:val="24"/>
        </w:rPr>
        <w:t>UNIVERSITY OF TORONTO PRESS</w:t>
      </w:r>
    </w:p>
    <w:p w:rsidR="00443220" w:rsidRPr="00443220" w:rsidRDefault="00443220" w:rsidP="00443220">
      <w:pPr>
        <w:rPr>
          <w:rFonts w:ascii="Times New Roman" w:hAnsi="Times New Roman" w:cs="Times New Roman"/>
          <w:sz w:val="24"/>
          <w:szCs w:val="24"/>
        </w:rPr>
      </w:pPr>
      <w:r w:rsidRPr="00443220">
        <w:rPr>
          <w:rFonts w:ascii="Times New Roman" w:hAnsi="Times New Roman" w:cs="Times New Roman"/>
          <w:sz w:val="24"/>
          <w:szCs w:val="24"/>
        </w:rPr>
        <w:t>utppublishing.com</w:t>
      </w:r>
    </w:p>
    <w:p w:rsidR="00443220" w:rsidRPr="00443220" w:rsidRDefault="00443220">
      <w:pPr>
        <w:rPr>
          <w:rFonts w:ascii="Times New Roman" w:hAnsi="Times New Roman" w:cs="Times New Roman"/>
          <w:sz w:val="24"/>
          <w:szCs w:val="24"/>
        </w:rPr>
      </w:pPr>
      <w:r w:rsidRPr="00443220">
        <w:rPr>
          <w:rFonts w:ascii="Times New Roman" w:hAnsi="Times New Roman" w:cs="Times New Roman"/>
          <w:sz w:val="24"/>
          <w:szCs w:val="24"/>
        </w:rPr>
        <w:br w:type="page"/>
      </w:r>
    </w:p>
    <w:p w:rsidR="00443220" w:rsidRPr="00443220" w:rsidRDefault="00443220" w:rsidP="00443220">
      <w:pPr>
        <w:rPr>
          <w:rFonts w:ascii="Times New Roman" w:hAnsi="Times New Roman" w:cs="Times New Roman"/>
          <w:sz w:val="24"/>
          <w:szCs w:val="24"/>
        </w:rPr>
      </w:pPr>
      <w:bookmarkStart w:id="95" w:name="OLE_LINK8"/>
      <w:bookmarkStart w:id="96" w:name="OLE_LINK10"/>
      <w:bookmarkStart w:id="97" w:name="OLE_LINK11"/>
      <w:bookmarkStart w:id="98" w:name="OLE_LINK12"/>
      <w:r w:rsidRPr="00443220">
        <w:rPr>
          <w:rFonts w:ascii="Times New Roman" w:hAnsi="Times New Roman" w:cs="Times New Roman"/>
          <w:b/>
          <w:sz w:val="24"/>
          <w:szCs w:val="24"/>
        </w:rPr>
        <w:lastRenderedPageBreak/>
        <w:t>Interior Endorsements</w:t>
      </w:r>
    </w:p>
    <w:p w:rsidR="00443220" w:rsidRPr="00443220" w:rsidRDefault="00443220" w:rsidP="00443220">
      <w:pPr>
        <w:rPr>
          <w:rFonts w:ascii="Times New Roman" w:hAnsi="Times New Roman" w:cs="Times New Roman"/>
          <w:sz w:val="24"/>
          <w:szCs w:val="24"/>
        </w:rPr>
      </w:pPr>
    </w:p>
    <w:p w:rsidR="00443220" w:rsidRPr="00443220" w:rsidRDefault="00443220" w:rsidP="00443220">
      <w:pPr>
        <w:shd w:val="clear" w:color="auto" w:fill="FFFFFF"/>
        <w:spacing w:line="480" w:lineRule="auto"/>
        <w:rPr>
          <w:rFonts w:ascii="Times New Roman" w:hAnsi="Times New Roman" w:cs="Times New Roman"/>
          <w:sz w:val="24"/>
          <w:szCs w:val="24"/>
        </w:rPr>
      </w:pPr>
      <w:r w:rsidRPr="00443220">
        <w:rPr>
          <w:rFonts w:ascii="Times New Roman" w:hAnsi="Times New Roman" w:cs="Times New Roman"/>
          <w:sz w:val="24"/>
          <w:szCs w:val="24"/>
        </w:rPr>
        <w:t>“This book practically glows with energy and vision! In highly accessible, entertaining portions Sam and Marc Hurwitz have presented us with a forward thinking, prescient guide to success in business in today’s unpredictable market.  Build agile, innovative, efficient teams in your organization today for greater success tomorrow!”</w:t>
      </w:r>
    </w:p>
    <w:p w:rsidR="00443220" w:rsidRPr="00443220" w:rsidRDefault="00443220" w:rsidP="00443220">
      <w:pPr>
        <w:pStyle w:val="Parabody"/>
        <w:spacing w:after="0" w:line="480" w:lineRule="auto"/>
        <w:rPr>
          <w:rFonts w:ascii="Times New Roman" w:hAnsi="Times New Roman" w:cs="Times New Roman"/>
          <w:sz w:val="24"/>
          <w:szCs w:val="24"/>
        </w:rPr>
      </w:pPr>
      <w:r w:rsidRPr="00443220">
        <w:rPr>
          <w:rFonts w:ascii="Times New Roman" w:hAnsi="Times New Roman" w:cs="Times New Roman"/>
          <w:sz w:val="24"/>
          <w:szCs w:val="24"/>
        </w:rPr>
        <w:t xml:space="preserve">Marshall Goldsmith, top-ranked executive coach; Thinkers 50 Top Ten Global Business Thinker; author or editor of 34 books including the global bestsellers </w:t>
      </w:r>
      <w:r w:rsidRPr="00443220">
        <w:rPr>
          <w:rFonts w:ascii="Times New Roman" w:hAnsi="Times New Roman" w:cs="Times New Roman"/>
          <w:i/>
          <w:sz w:val="24"/>
          <w:szCs w:val="24"/>
        </w:rPr>
        <w:t>MOJO</w:t>
      </w:r>
      <w:r w:rsidRPr="00443220">
        <w:rPr>
          <w:rFonts w:ascii="Times New Roman" w:hAnsi="Times New Roman" w:cs="Times New Roman"/>
          <w:sz w:val="24"/>
          <w:szCs w:val="24"/>
        </w:rPr>
        <w:t xml:space="preserve"> and </w:t>
      </w:r>
      <w:r w:rsidRPr="00443220">
        <w:rPr>
          <w:rFonts w:ascii="Times New Roman" w:hAnsi="Times New Roman" w:cs="Times New Roman"/>
          <w:i/>
          <w:sz w:val="24"/>
          <w:szCs w:val="24"/>
        </w:rPr>
        <w:t>What Got You Here Won’t Get You There</w:t>
      </w:r>
    </w:p>
    <w:p w:rsidR="00443220" w:rsidRPr="00443220" w:rsidRDefault="00443220" w:rsidP="00443220">
      <w:pPr>
        <w:pStyle w:val="Parabody"/>
        <w:spacing w:after="0" w:line="480" w:lineRule="auto"/>
        <w:rPr>
          <w:rFonts w:ascii="Times New Roman" w:hAnsi="Times New Roman" w:cs="Times New Roman"/>
          <w:sz w:val="24"/>
          <w:szCs w:val="24"/>
        </w:rPr>
      </w:pPr>
    </w:p>
    <w:p w:rsidR="00443220" w:rsidRPr="00443220" w:rsidRDefault="00443220" w:rsidP="00443220">
      <w:pPr>
        <w:spacing w:line="480" w:lineRule="auto"/>
        <w:rPr>
          <w:rFonts w:ascii="Times New Roman" w:hAnsi="Times New Roman" w:cs="Times New Roman"/>
          <w:sz w:val="24"/>
          <w:szCs w:val="24"/>
          <w:shd w:val="clear" w:color="auto" w:fill="FFFFFF"/>
        </w:rPr>
      </w:pPr>
      <w:r w:rsidRPr="00443220">
        <w:rPr>
          <w:rFonts w:ascii="Times New Roman" w:hAnsi="Times New Roman" w:cs="Times New Roman"/>
          <w:sz w:val="24"/>
          <w:szCs w:val="24"/>
          <w:shd w:val="clear" w:color="auto" w:fill="FFFFFF"/>
        </w:rPr>
        <w:t>“Samantha and Marc Hurwitz have made leadership whole. Teams need great leaders as well as great followers.”</w:t>
      </w:r>
    </w:p>
    <w:p w:rsidR="00443220" w:rsidRPr="00443220" w:rsidRDefault="00443220" w:rsidP="00443220">
      <w:pPr>
        <w:spacing w:line="480" w:lineRule="auto"/>
        <w:rPr>
          <w:rFonts w:ascii="Times New Roman" w:hAnsi="Times New Roman" w:cs="Times New Roman"/>
          <w:sz w:val="24"/>
          <w:szCs w:val="24"/>
        </w:rPr>
      </w:pPr>
      <w:r w:rsidRPr="00443220">
        <w:rPr>
          <w:rFonts w:ascii="Times New Roman" w:hAnsi="Times New Roman" w:cs="Times New Roman"/>
          <w:sz w:val="24"/>
          <w:szCs w:val="24"/>
        </w:rPr>
        <w:t xml:space="preserve">Razor </w:t>
      </w:r>
      <w:proofErr w:type="spellStart"/>
      <w:r w:rsidRPr="00443220">
        <w:rPr>
          <w:rFonts w:ascii="Times New Roman" w:hAnsi="Times New Roman" w:cs="Times New Roman"/>
          <w:sz w:val="24"/>
          <w:szCs w:val="24"/>
        </w:rPr>
        <w:t>Suleman</w:t>
      </w:r>
      <w:proofErr w:type="spellEnd"/>
      <w:r w:rsidRPr="00443220">
        <w:rPr>
          <w:rFonts w:ascii="Times New Roman" w:hAnsi="Times New Roman" w:cs="Times New Roman"/>
          <w:sz w:val="24"/>
          <w:szCs w:val="24"/>
        </w:rPr>
        <w:t>, Founder and Chief Achiever, Achievers, Inc. </w:t>
      </w:r>
    </w:p>
    <w:p w:rsidR="00443220" w:rsidRPr="00443220" w:rsidRDefault="00443220" w:rsidP="00443220">
      <w:pPr>
        <w:pStyle w:val="Parabody"/>
        <w:spacing w:after="0" w:line="480" w:lineRule="auto"/>
        <w:rPr>
          <w:rFonts w:ascii="Times New Roman" w:hAnsi="Times New Roman" w:cs="Times New Roman"/>
          <w:sz w:val="24"/>
          <w:szCs w:val="24"/>
        </w:rPr>
      </w:pPr>
    </w:p>
    <w:p w:rsidR="00443220" w:rsidRPr="00443220" w:rsidRDefault="00443220" w:rsidP="00443220">
      <w:pPr>
        <w:pStyle w:val="NormalWeb"/>
        <w:shd w:val="clear" w:color="auto" w:fill="FFFFFF"/>
        <w:spacing w:before="0" w:beforeAutospacing="0" w:after="0" w:afterAutospacing="0" w:line="480" w:lineRule="auto"/>
        <w:ind w:firstLine="0"/>
      </w:pPr>
      <w:r w:rsidRPr="00443220">
        <w:t>“In this timely and refreshingly quirky book, ‘Team Hurwitz’ models great leadership and followership to powerful effect. There is plenty to excite the imagination and to experiment with in our quest to create the generative partnerships that we desire, and know we are capable of, but can rarely sustain in an increasingly contingent workplace.”</w:t>
      </w:r>
    </w:p>
    <w:p w:rsidR="00443220" w:rsidRPr="00443220" w:rsidRDefault="00443220" w:rsidP="00443220">
      <w:pPr>
        <w:pStyle w:val="NormalWeb"/>
        <w:shd w:val="clear" w:color="auto" w:fill="FFFFFF"/>
        <w:spacing w:before="0" w:beforeAutospacing="0" w:after="0" w:afterAutospacing="0" w:line="480" w:lineRule="auto"/>
        <w:ind w:firstLine="0"/>
      </w:pPr>
      <w:r w:rsidRPr="00443220">
        <w:t>Brad Jackson, Head of School of Government, Victoria University of Wellington, New Zealand</w:t>
      </w:r>
    </w:p>
    <w:p w:rsidR="00443220" w:rsidRPr="00443220" w:rsidRDefault="00443220" w:rsidP="00443220">
      <w:pPr>
        <w:pStyle w:val="Parabody"/>
        <w:spacing w:after="0" w:line="480" w:lineRule="auto"/>
        <w:rPr>
          <w:rFonts w:ascii="Times New Roman" w:hAnsi="Times New Roman" w:cs="Times New Roman"/>
          <w:sz w:val="24"/>
          <w:szCs w:val="24"/>
        </w:rPr>
      </w:pPr>
    </w:p>
    <w:p w:rsidR="00443220" w:rsidRPr="00443220" w:rsidRDefault="00443220" w:rsidP="00443220">
      <w:pPr>
        <w:pStyle w:val="Parabody"/>
        <w:spacing w:after="0" w:line="480" w:lineRule="auto"/>
        <w:rPr>
          <w:rFonts w:ascii="Times New Roman" w:hAnsi="Times New Roman" w:cs="Times New Roman"/>
          <w:sz w:val="24"/>
          <w:szCs w:val="24"/>
        </w:rPr>
      </w:pPr>
      <w:r w:rsidRPr="00443220">
        <w:rPr>
          <w:rFonts w:ascii="Times New Roman" w:hAnsi="Times New Roman" w:cs="Times New Roman"/>
          <w:sz w:val="24"/>
          <w:szCs w:val="24"/>
        </w:rPr>
        <w:t>“In this remarkable book, Samantha and Marc Hurwitz radically challenge the conventional wisdom on leadership. Leaders aren’t more important than followers, they say. To innovate fast, leaders and followers must be equal partners – together creating</w:t>
      </w:r>
      <w:r w:rsidRPr="00443220">
        <w:rPr>
          <w:rStyle w:val="apple-converted-space"/>
          <w:rFonts w:ascii="Times New Roman" w:hAnsi="Times New Roman" w:cs="Times New Roman"/>
          <w:sz w:val="24"/>
          <w:szCs w:val="24"/>
        </w:rPr>
        <w:t> </w:t>
      </w:r>
      <w:r w:rsidRPr="00443220">
        <w:rPr>
          <w:rFonts w:ascii="Times New Roman" w:hAnsi="Times New Roman" w:cs="Times New Roman"/>
          <w:sz w:val="24"/>
          <w:szCs w:val="24"/>
        </w:rPr>
        <w:t>co-flow.</w:t>
      </w:r>
      <w:r w:rsidRPr="00443220">
        <w:rPr>
          <w:rStyle w:val="apple-converted-space"/>
          <w:rFonts w:ascii="Times New Roman" w:hAnsi="Times New Roman" w:cs="Times New Roman"/>
          <w:sz w:val="24"/>
          <w:szCs w:val="24"/>
        </w:rPr>
        <w:t> </w:t>
      </w:r>
      <w:r w:rsidRPr="00443220">
        <w:rPr>
          <w:rFonts w:ascii="Times New Roman" w:hAnsi="Times New Roman" w:cs="Times New Roman"/>
          <w:i/>
          <w:sz w:val="24"/>
          <w:szCs w:val="24"/>
        </w:rPr>
        <w:t>Leadership Is Half the Story</w:t>
      </w:r>
      <w:r w:rsidRPr="00443220">
        <w:rPr>
          <w:rStyle w:val="apple-converted-space"/>
          <w:rFonts w:ascii="Times New Roman" w:hAnsi="Times New Roman" w:cs="Times New Roman"/>
          <w:sz w:val="24"/>
          <w:szCs w:val="24"/>
        </w:rPr>
        <w:t> </w:t>
      </w:r>
      <w:r w:rsidRPr="00443220">
        <w:rPr>
          <w:rFonts w:ascii="Times New Roman" w:hAnsi="Times New Roman" w:cs="Times New Roman"/>
          <w:sz w:val="24"/>
          <w:szCs w:val="24"/>
        </w:rPr>
        <w:t xml:space="preserve">is essential reading for anyone who wants to know how companies, organizations, and </w:t>
      </w:r>
      <w:r w:rsidRPr="00443220">
        <w:rPr>
          <w:rFonts w:ascii="Times New Roman" w:hAnsi="Times New Roman" w:cs="Times New Roman"/>
          <w:sz w:val="24"/>
          <w:szCs w:val="24"/>
        </w:rPr>
        <w:lastRenderedPageBreak/>
        <w:t>governments can adapt, innovate, and thrive in a rapidly changing and increasingly complex world.”</w:t>
      </w:r>
    </w:p>
    <w:p w:rsidR="00443220" w:rsidRPr="00443220" w:rsidRDefault="00443220" w:rsidP="00443220">
      <w:pPr>
        <w:pStyle w:val="NoSpacing"/>
        <w:spacing w:line="480" w:lineRule="auto"/>
        <w:rPr>
          <w:rFonts w:ascii="Times New Roman" w:hAnsi="Times New Roman" w:cs="Times New Roman"/>
          <w:sz w:val="24"/>
          <w:szCs w:val="24"/>
        </w:rPr>
      </w:pPr>
      <w:r w:rsidRPr="00443220">
        <w:rPr>
          <w:rFonts w:ascii="Times New Roman" w:hAnsi="Times New Roman" w:cs="Times New Roman"/>
          <w:sz w:val="24"/>
          <w:szCs w:val="24"/>
        </w:rPr>
        <w:t xml:space="preserve">Thomas Homer-Dixon, Chair of Global Systems, </w:t>
      </w:r>
      <w:proofErr w:type="spellStart"/>
      <w:r w:rsidRPr="00443220">
        <w:rPr>
          <w:rFonts w:ascii="Times New Roman" w:hAnsi="Times New Roman" w:cs="Times New Roman"/>
          <w:sz w:val="24"/>
          <w:szCs w:val="24"/>
        </w:rPr>
        <w:t>Balsillie</w:t>
      </w:r>
      <w:proofErr w:type="spellEnd"/>
      <w:r w:rsidRPr="00443220">
        <w:rPr>
          <w:rFonts w:ascii="Times New Roman" w:hAnsi="Times New Roman" w:cs="Times New Roman"/>
          <w:sz w:val="24"/>
          <w:szCs w:val="24"/>
        </w:rPr>
        <w:t xml:space="preserve"> School of International Affairs; author, </w:t>
      </w:r>
      <w:r w:rsidRPr="00443220">
        <w:rPr>
          <w:rFonts w:ascii="Times New Roman" w:hAnsi="Times New Roman" w:cs="Times New Roman"/>
          <w:i/>
          <w:sz w:val="24"/>
          <w:szCs w:val="24"/>
        </w:rPr>
        <w:t>The Ingenuity Gap</w:t>
      </w:r>
      <w:r w:rsidRPr="00443220">
        <w:rPr>
          <w:rFonts w:ascii="Times New Roman" w:hAnsi="Times New Roman" w:cs="Times New Roman"/>
          <w:sz w:val="24"/>
          <w:szCs w:val="24"/>
        </w:rPr>
        <w:t xml:space="preserve"> and </w:t>
      </w:r>
      <w:r w:rsidRPr="00443220">
        <w:rPr>
          <w:rFonts w:ascii="Times New Roman" w:hAnsi="Times New Roman" w:cs="Times New Roman"/>
          <w:i/>
          <w:sz w:val="24"/>
          <w:szCs w:val="24"/>
        </w:rPr>
        <w:t>The Upside of Down</w:t>
      </w:r>
    </w:p>
    <w:p w:rsidR="00443220" w:rsidRPr="00443220" w:rsidRDefault="00443220" w:rsidP="00443220">
      <w:pPr>
        <w:pStyle w:val="NoSpacing"/>
        <w:spacing w:line="480" w:lineRule="auto"/>
        <w:rPr>
          <w:rFonts w:ascii="Times New Roman" w:hAnsi="Times New Roman" w:cs="Times New Roman"/>
          <w:sz w:val="24"/>
          <w:szCs w:val="24"/>
        </w:rPr>
      </w:pPr>
    </w:p>
    <w:p w:rsidR="00443220" w:rsidRPr="00443220" w:rsidRDefault="00443220" w:rsidP="00443220">
      <w:pPr>
        <w:pStyle w:val="Parabody"/>
        <w:spacing w:after="0" w:line="480" w:lineRule="auto"/>
        <w:rPr>
          <w:rFonts w:ascii="Times New Roman" w:hAnsi="Times New Roman" w:cs="Times New Roman"/>
          <w:i/>
          <w:sz w:val="24"/>
          <w:szCs w:val="24"/>
        </w:rPr>
      </w:pPr>
      <w:r w:rsidRPr="00443220">
        <w:rPr>
          <w:rFonts w:ascii="Times New Roman" w:hAnsi="Times New Roman" w:cs="Times New Roman"/>
          <w:sz w:val="24"/>
          <w:szCs w:val="24"/>
        </w:rPr>
        <w:t>“Marc and Samantha Hurwitz are making the next important development in leadership and followership studies – weaving the behaviors of the leader and follower roles into a collaborative relationship that drives effective teams and organizations. This integrative approach will be of great interest to performance at both ends of the leader-follower dynamic.”</w:t>
      </w:r>
      <w:r w:rsidRPr="00443220">
        <w:rPr>
          <w:rFonts w:ascii="Times New Roman" w:hAnsi="Times New Roman" w:cs="Times New Roman"/>
          <w:sz w:val="24"/>
          <w:szCs w:val="24"/>
        </w:rPr>
        <w:br/>
        <w:t xml:space="preserve">Ira </w:t>
      </w:r>
      <w:proofErr w:type="spellStart"/>
      <w:r w:rsidRPr="00443220">
        <w:rPr>
          <w:rFonts w:ascii="Times New Roman" w:hAnsi="Times New Roman" w:cs="Times New Roman"/>
          <w:sz w:val="24"/>
          <w:szCs w:val="24"/>
        </w:rPr>
        <w:t>Chaleff</w:t>
      </w:r>
      <w:proofErr w:type="spellEnd"/>
      <w:r w:rsidRPr="00443220">
        <w:rPr>
          <w:rFonts w:ascii="Times New Roman" w:hAnsi="Times New Roman" w:cs="Times New Roman"/>
          <w:sz w:val="24"/>
          <w:szCs w:val="24"/>
        </w:rPr>
        <w:t xml:space="preserve">, author, </w:t>
      </w:r>
      <w:r w:rsidRPr="00443220">
        <w:rPr>
          <w:rFonts w:ascii="Times New Roman" w:hAnsi="Times New Roman" w:cs="Times New Roman"/>
          <w:i/>
          <w:sz w:val="24"/>
          <w:szCs w:val="24"/>
        </w:rPr>
        <w:t>The Courageous Follower</w:t>
      </w:r>
      <w:r w:rsidRPr="00443220">
        <w:rPr>
          <w:rFonts w:ascii="Times New Roman" w:hAnsi="Times New Roman" w:cs="Times New Roman"/>
          <w:i/>
          <w:sz w:val="24"/>
          <w:szCs w:val="24"/>
        </w:rPr>
        <w:br/>
      </w:r>
    </w:p>
    <w:p w:rsidR="00443220" w:rsidRPr="00443220" w:rsidRDefault="00443220" w:rsidP="00443220">
      <w:pPr>
        <w:pStyle w:val="Parabody"/>
        <w:spacing w:after="0" w:line="480" w:lineRule="auto"/>
        <w:rPr>
          <w:rFonts w:ascii="Times New Roman" w:hAnsi="Times New Roman" w:cs="Times New Roman"/>
          <w:sz w:val="24"/>
          <w:szCs w:val="24"/>
        </w:rPr>
      </w:pPr>
      <w:r w:rsidRPr="00443220">
        <w:rPr>
          <w:rFonts w:ascii="Times New Roman" w:hAnsi="Times New Roman" w:cs="Times New Roman"/>
          <w:sz w:val="24"/>
          <w:szCs w:val="24"/>
        </w:rPr>
        <w:t>“This book is wise and entertaining. It blends research, theory, and fascinating stories from practice that can help us all to become better leaders – and followers. It is a book to read, and then read again.”</w:t>
      </w:r>
      <w:r w:rsidRPr="00443220">
        <w:rPr>
          <w:rFonts w:ascii="Times New Roman" w:hAnsi="Times New Roman" w:cs="Times New Roman"/>
          <w:sz w:val="24"/>
          <w:szCs w:val="24"/>
        </w:rPr>
        <w:br/>
        <w:t xml:space="preserve">Dennis </w:t>
      </w:r>
      <w:proofErr w:type="spellStart"/>
      <w:r w:rsidRPr="00443220">
        <w:rPr>
          <w:rFonts w:ascii="Times New Roman" w:hAnsi="Times New Roman" w:cs="Times New Roman"/>
          <w:sz w:val="24"/>
          <w:szCs w:val="24"/>
        </w:rPr>
        <w:t>Tourish</w:t>
      </w:r>
      <w:proofErr w:type="spellEnd"/>
      <w:r w:rsidRPr="00443220">
        <w:rPr>
          <w:rFonts w:ascii="Times New Roman" w:hAnsi="Times New Roman" w:cs="Times New Roman"/>
          <w:sz w:val="24"/>
          <w:szCs w:val="24"/>
        </w:rPr>
        <w:t xml:space="preserve">, Professor of Leadership and </w:t>
      </w:r>
      <w:proofErr w:type="spellStart"/>
      <w:r w:rsidRPr="00443220">
        <w:rPr>
          <w:rFonts w:ascii="Times New Roman" w:hAnsi="Times New Roman" w:cs="Times New Roman"/>
          <w:sz w:val="24"/>
          <w:szCs w:val="24"/>
        </w:rPr>
        <w:t>Organisation</w:t>
      </w:r>
      <w:proofErr w:type="spellEnd"/>
      <w:r w:rsidRPr="00443220">
        <w:rPr>
          <w:rFonts w:ascii="Times New Roman" w:hAnsi="Times New Roman" w:cs="Times New Roman"/>
          <w:sz w:val="24"/>
          <w:szCs w:val="24"/>
        </w:rPr>
        <w:t xml:space="preserve"> Studies, Royal Holloway, University of London; </w:t>
      </w:r>
      <w:del w:id="99" w:author="Owner" w:date="2014-11-24T06:28:00Z">
        <w:r w:rsidRPr="00443220" w:rsidDel="002551B7">
          <w:rPr>
            <w:rFonts w:ascii="Times New Roman" w:hAnsi="Times New Roman" w:cs="Times New Roman"/>
            <w:sz w:val="24"/>
            <w:szCs w:val="24"/>
          </w:rPr>
          <w:delText>co-editor of</w:delText>
        </w:r>
        <w:r w:rsidRPr="00443220" w:rsidDel="002551B7">
          <w:rPr>
            <w:rFonts w:ascii="Times New Roman" w:hAnsi="Times New Roman" w:cs="Times New Roman"/>
            <w:i/>
            <w:sz w:val="24"/>
            <w:szCs w:val="24"/>
          </w:rPr>
          <w:delText xml:space="preserve"> Leadership</w:delText>
        </w:r>
        <w:r w:rsidRPr="00443220" w:rsidDel="002551B7">
          <w:rPr>
            <w:rFonts w:ascii="Times New Roman" w:hAnsi="Times New Roman" w:cs="Times New Roman"/>
            <w:sz w:val="24"/>
            <w:szCs w:val="24"/>
          </w:rPr>
          <w:delText>; Fellow of the Leadership Trust Foundation</w:delText>
        </w:r>
      </w:del>
      <w:ins w:id="100" w:author="Marc Hurwitz" w:date="2014-11-22T08:26:00Z">
        <w:del w:id="101" w:author="Owner" w:date="2014-11-24T06:28:00Z">
          <w:r w:rsidR="00C56A3F" w:rsidDel="002551B7">
            <w:rPr>
              <w:rFonts w:ascii="Times New Roman" w:hAnsi="Times New Roman" w:cs="Times New Roman"/>
              <w:sz w:val="24"/>
              <w:szCs w:val="24"/>
            </w:rPr>
            <w:delText xml:space="preserve">; </w:delText>
          </w:r>
        </w:del>
        <w:r w:rsidR="00C56A3F">
          <w:rPr>
            <w:rFonts w:ascii="Times New Roman" w:hAnsi="Times New Roman" w:cs="Times New Roman"/>
            <w:sz w:val="24"/>
            <w:szCs w:val="24"/>
          </w:rPr>
          <w:t xml:space="preserve">author, </w:t>
        </w:r>
      </w:ins>
      <w:ins w:id="102" w:author="Marc Hurwitz" w:date="2014-11-22T08:27:00Z">
        <w:r w:rsidR="00C56A3F" w:rsidRPr="00C56A3F">
          <w:rPr>
            <w:rFonts w:ascii="Times New Roman" w:hAnsi="Times New Roman" w:cs="Times New Roman"/>
            <w:i/>
            <w:sz w:val="24"/>
            <w:szCs w:val="24"/>
            <w:rPrChange w:id="103" w:author="Marc Hurwitz" w:date="2014-11-22T08:27:00Z">
              <w:rPr>
                <w:rFonts w:ascii="Times New Roman" w:hAnsi="Times New Roman" w:cs="Times New Roman"/>
                <w:sz w:val="24"/>
                <w:szCs w:val="24"/>
              </w:rPr>
            </w:rPrChange>
          </w:rPr>
          <w:t>The Dark Side of Transformational Leadership</w:t>
        </w:r>
      </w:ins>
      <w:r w:rsidRPr="00443220">
        <w:rPr>
          <w:rFonts w:ascii="Times New Roman" w:hAnsi="Times New Roman" w:cs="Times New Roman"/>
          <w:sz w:val="24"/>
          <w:szCs w:val="24"/>
        </w:rPr>
        <w:t xml:space="preserve"> </w:t>
      </w:r>
    </w:p>
    <w:p w:rsidR="00443220" w:rsidRPr="00443220" w:rsidRDefault="00443220" w:rsidP="00443220">
      <w:pPr>
        <w:shd w:val="clear" w:color="auto" w:fill="FFFFFF"/>
        <w:spacing w:line="480" w:lineRule="auto"/>
        <w:rPr>
          <w:rFonts w:ascii="Times New Roman" w:hAnsi="Times New Roman" w:cs="Times New Roman"/>
          <w:bCs/>
          <w:sz w:val="24"/>
          <w:szCs w:val="24"/>
          <w:shd w:val="clear" w:color="auto" w:fill="FFFFFF"/>
        </w:rPr>
      </w:pPr>
      <w:r w:rsidRPr="00443220">
        <w:rPr>
          <w:rFonts w:ascii="Times New Roman" w:hAnsi="Times New Roman" w:cs="Times New Roman"/>
          <w:sz w:val="24"/>
          <w:szCs w:val="24"/>
        </w:rPr>
        <w:br/>
      </w:r>
      <w:r w:rsidRPr="00443220">
        <w:rPr>
          <w:rFonts w:ascii="Times New Roman" w:hAnsi="Times New Roman" w:cs="Times New Roman"/>
          <w:bCs/>
          <w:sz w:val="24"/>
          <w:szCs w:val="24"/>
          <w:shd w:val="clear" w:color="auto" w:fill="FFFFFF"/>
        </w:rPr>
        <w:t>“Wow! I have never come across a book on organizational truths that combines such deep knowledge of and respect for empirical evidence, and the capacity to explain it well, with absolutely practical, hands-on tools.”</w:t>
      </w:r>
    </w:p>
    <w:p w:rsidR="00443220" w:rsidRPr="00443220" w:rsidRDefault="00443220" w:rsidP="00443220">
      <w:pPr>
        <w:shd w:val="clear" w:color="auto" w:fill="FFFFFF"/>
        <w:spacing w:line="480" w:lineRule="auto"/>
        <w:rPr>
          <w:rFonts w:ascii="Times New Roman" w:hAnsi="Times New Roman" w:cs="Times New Roman"/>
          <w:sz w:val="24"/>
          <w:szCs w:val="24"/>
        </w:rPr>
      </w:pPr>
      <w:r w:rsidRPr="00443220">
        <w:rPr>
          <w:rFonts w:ascii="Times New Roman" w:hAnsi="Times New Roman" w:cs="Times New Roman"/>
          <w:sz w:val="24"/>
          <w:szCs w:val="24"/>
        </w:rPr>
        <w:t xml:space="preserve">Linda J. Page, President and Founder, Adler Graduate Professional School, Toronto; co-author with David Rock, </w:t>
      </w:r>
      <w:r w:rsidRPr="00443220">
        <w:rPr>
          <w:rFonts w:ascii="Times New Roman" w:hAnsi="Times New Roman" w:cs="Times New Roman"/>
          <w:i/>
          <w:iCs/>
          <w:sz w:val="24"/>
          <w:szCs w:val="24"/>
        </w:rPr>
        <w:t>Coaching with the Brain in Mind</w:t>
      </w:r>
    </w:p>
    <w:p w:rsidR="00443220" w:rsidRPr="00443220" w:rsidRDefault="00443220" w:rsidP="00443220">
      <w:pPr>
        <w:shd w:val="clear" w:color="auto" w:fill="FFFFFF"/>
        <w:spacing w:line="480" w:lineRule="auto"/>
        <w:rPr>
          <w:rFonts w:ascii="Times New Roman" w:hAnsi="Times New Roman" w:cs="Times New Roman"/>
          <w:sz w:val="24"/>
          <w:szCs w:val="24"/>
        </w:rPr>
      </w:pPr>
    </w:p>
    <w:p w:rsidR="00443220" w:rsidRPr="00443220" w:rsidRDefault="00443220" w:rsidP="00443220">
      <w:pPr>
        <w:shd w:val="clear" w:color="auto" w:fill="FFFFFF"/>
        <w:spacing w:line="480" w:lineRule="auto"/>
        <w:rPr>
          <w:rFonts w:ascii="Times New Roman" w:hAnsi="Times New Roman" w:cs="Times New Roman"/>
          <w:sz w:val="24"/>
          <w:szCs w:val="24"/>
        </w:rPr>
      </w:pPr>
      <w:r w:rsidRPr="00443220">
        <w:rPr>
          <w:rFonts w:ascii="Times New Roman" w:hAnsi="Times New Roman" w:cs="Times New Roman"/>
          <w:sz w:val="24"/>
          <w:szCs w:val="24"/>
        </w:rPr>
        <w:t xml:space="preserve">“By bringing the discipline of followership up to equal status with leadership, Marc and Sam introduce a new lens through which we can all re-evaluate ourselves and our performance. More than just a great read, this book is full of great tips and powerful inspirations for any business leader today. </w:t>
      </w:r>
      <w:proofErr w:type="gramStart"/>
      <w:r w:rsidRPr="00443220">
        <w:rPr>
          <w:rFonts w:ascii="Times New Roman" w:hAnsi="Times New Roman" w:cs="Times New Roman"/>
          <w:sz w:val="24"/>
          <w:szCs w:val="24"/>
        </w:rPr>
        <w:t>Practical, purposeful, and delivered with passion.</w:t>
      </w:r>
      <w:proofErr w:type="gramEnd"/>
      <w:r w:rsidRPr="00443220">
        <w:rPr>
          <w:rFonts w:ascii="Times New Roman" w:hAnsi="Times New Roman" w:cs="Times New Roman"/>
          <w:sz w:val="24"/>
          <w:szCs w:val="24"/>
        </w:rPr>
        <w:t xml:space="preserve"> Well done!”</w:t>
      </w:r>
    </w:p>
    <w:p w:rsidR="00443220" w:rsidRPr="00443220" w:rsidRDefault="00443220" w:rsidP="00443220">
      <w:pPr>
        <w:shd w:val="clear" w:color="auto" w:fill="FFFFFF"/>
        <w:spacing w:line="480" w:lineRule="auto"/>
        <w:rPr>
          <w:rFonts w:ascii="Times New Roman" w:hAnsi="Times New Roman" w:cs="Times New Roman"/>
          <w:sz w:val="24"/>
          <w:szCs w:val="24"/>
        </w:rPr>
      </w:pPr>
      <w:r w:rsidRPr="00443220">
        <w:rPr>
          <w:rFonts w:ascii="Times New Roman" w:hAnsi="Times New Roman" w:cs="Times New Roman"/>
          <w:sz w:val="24"/>
          <w:szCs w:val="24"/>
        </w:rPr>
        <w:t>Ken Whyte, President, Quarry Integrated Communications</w:t>
      </w:r>
    </w:p>
    <w:p w:rsidR="00443220" w:rsidRPr="00443220" w:rsidRDefault="00443220" w:rsidP="00443220">
      <w:pPr>
        <w:pStyle w:val="Parabody"/>
        <w:spacing w:after="0" w:line="480" w:lineRule="auto"/>
        <w:rPr>
          <w:rFonts w:ascii="Times New Roman" w:hAnsi="Times New Roman" w:cs="Times New Roman"/>
          <w:sz w:val="24"/>
          <w:szCs w:val="24"/>
        </w:rPr>
      </w:pPr>
    </w:p>
    <w:p w:rsidR="00443220" w:rsidRPr="00443220" w:rsidRDefault="00443220" w:rsidP="00443220">
      <w:pPr>
        <w:pStyle w:val="Parabody"/>
        <w:spacing w:after="0" w:line="480" w:lineRule="auto"/>
        <w:rPr>
          <w:rFonts w:ascii="Times New Roman" w:hAnsi="Times New Roman" w:cs="Times New Roman"/>
          <w:sz w:val="24"/>
          <w:szCs w:val="24"/>
          <w:shd w:val="clear" w:color="auto" w:fill="FFFFFF"/>
        </w:rPr>
      </w:pPr>
      <w:r w:rsidRPr="00443220">
        <w:rPr>
          <w:rFonts w:ascii="Times New Roman" w:hAnsi="Times New Roman" w:cs="Times New Roman"/>
          <w:sz w:val="24"/>
          <w:szCs w:val="24"/>
          <w:shd w:val="clear" w:color="auto" w:fill="FFFFFF"/>
        </w:rPr>
        <w:t>“If you are committed to unleashing the performance of others, this book is a must read. Packed with insight, it has fundamentally shifted my approach to teaching leadership, career planning, and driving performance.”</w:t>
      </w:r>
    </w:p>
    <w:p w:rsidR="00443220" w:rsidRPr="00443220" w:rsidRDefault="00443220" w:rsidP="00443220">
      <w:pPr>
        <w:pStyle w:val="Parabody"/>
        <w:spacing w:after="0" w:line="480" w:lineRule="auto"/>
        <w:rPr>
          <w:rFonts w:ascii="Times New Roman" w:hAnsi="Times New Roman" w:cs="Times New Roman"/>
          <w:sz w:val="24"/>
          <w:szCs w:val="24"/>
          <w:shd w:val="clear" w:color="auto" w:fill="FFFFFF"/>
        </w:rPr>
      </w:pPr>
      <w:r w:rsidRPr="00443220">
        <w:rPr>
          <w:rFonts w:ascii="Times New Roman" w:hAnsi="Times New Roman" w:cs="Times New Roman"/>
          <w:sz w:val="24"/>
          <w:szCs w:val="24"/>
          <w:shd w:val="clear" w:color="auto" w:fill="FFFFFF"/>
        </w:rPr>
        <w:t>Andrew Martin, Vice President Human Resources, Joey Restaurant Group</w:t>
      </w:r>
    </w:p>
    <w:p w:rsidR="00443220" w:rsidRPr="00443220" w:rsidRDefault="00443220" w:rsidP="00443220">
      <w:pPr>
        <w:pStyle w:val="Parabody"/>
        <w:spacing w:after="0" w:line="480" w:lineRule="auto"/>
        <w:rPr>
          <w:rFonts w:ascii="Times New Roman" w:hAnsi="Times New Roman" w:cs="Times New Roman"/>
          <w:sz w:val="24"/>
          <w:szCs w:val="24"/>
          <w:shd w:val="clear" w:color="auto" w:fill="FFFFFF"/>
        </w:rPr>
      </w:pPr>
    </w:p>
    <w:p w:rsidR="00443220" w:rsidRPr="00443220" w:rsidRDefault="00443220" w:rsidP="00443220">
      <w:pPr>
        <w:pStyle w:val="Parabody"/>
        <w:spacing w:after="0" w:line="480" w:lineRule="auto"/>
        <w:rPr>
          <w:rFonts w:ascii="Times New Roman" w:hAnsi="Times New Roman" w:cs="Times New Roman"/>
          <w:sz w:val="24"/>
          <w:szCs w:val="24"/>
        </w:rPr>
      </w:pPr>
      <w:r w:rsidRPr="00443220">
        <w:rPr>
          <w:rFonts w:ascii="Times New Roman" w:hAnsi="Times New Roman" w:cs="Times New Roman"/>
          <w:sz w:val="24"/>
          <w:szCs w:val="24"/>
        </w:rPr>
        <w:t>“What a gift! This book fills a void that needed filling in the discussion about leadership. And it is done with solid research and practical application.”</w:t>
      </w:r>
    </w:p>
    <w:p w:rsidR="00443220" w:rsidRPr="00443220" w:rsidRDefault="00443220" w:rsidP="00443220">
      <w:pPr>
        <w:pStyle w:val="Parabody"/>
        <w:spacing w:after="0" w:line="480" w:lineRule="auto"/>
        <w:rPr>
          <w:rFonts w:ascii="Times New Roman" w:hAnsi="Times New Roman" w:cs="Times New Roman"/>
          <w:sz w:val="24"/>
          <w:szCs w:val="24"/>
        </w:rPr>
      </w:pPr>
      <w:r w:rsidRPr="00443220">
        <w:rPr>
          <w:rFonts w:ascii="Times New Roman" w:hAnsi="Times New Roman" w:cs="Times New Roman"/>
          <w:sz w:val="24"/>
          <w:szCs w:val="24"/>
        </w:rPr>
        <w:t xml:space="preserve">Barry Johnson, author, </w:t>
      </w:r>
      <w:r w:rsidRPr="00443220">
        <w:rPr>
          <w:rFonts w:ascii="Times New Roman" w:hAnsi="Times New Roman" w:cs="Times New Roman"/>
          <w:i/>
          <w:sz w:val="24"/>
          <w:szCs w:val="24"/>
        </w:rPr>
        <w:t>Polarity Management</w:t>
      </w:r>
    </w:p>
    <w:p w:rsidR="00443220" w:rsidRPr="00443220" w:rsidRDefault="00443220" w:rsidP="00443220">
      <w:pPr>
        <w:pStyle w:val="Parabody"/>
        <w:spacing w:after="0" w:line="480" w:lineRule="auto"/>
        <w:rPr>
          <w:rFonts w:ascii="Times New Roman" w:hAnsi="Times New Roman" w:cs="Times New Roman"/>
          <w:sz w:val="24"/>
          <w:szCs w:val="24"/>
        </w:rPr>
      </w:pPr>
    </w:p>
    <w:p w:rsidR="00443220" w:rsidRPr="00443220" w:rsidRDefault="00443220" w:rsidP="00443220">
      <w:pPr>
        <w:pStyle w:val="Parabody"/>
        <w:spacing w:after="0" w:line="480" w:lineRule="auto"/>
        <w:rPr>
          <w:rFonts w:ascii="Times New Roman" w:hAnsi="Times New Roman" w:cs="Times New Roman"/>
          <w:sz w:val="24"/>
          <w:szCs w:val="24"/>
        </w:rPr>
      </w:pPr>
      <w:r w:rsidRPr="00443220">
        <w:rPr>
          <w:rFonts w:ascii="Times New Roman" w:hAnsi="Times New Roman" w:cs="Times New Roman"/>
          <w:sz w:val="24"/>
          <w:szCs w:val="24"/>
        </w:rPr>
        <w:t>“</w:t>
      </w:r>
      <w:r w:rsidRPr="00443220">
        <w:rPr>
          <w:rFonts w:ascii="Times New Roman" w:hAnsi="Times New Roman" w:cs="Times New Roman"/>
          <w:i/>
          <w:sz w:val="24"/>
          <w:szCs w:val="24"/>
        </w:rPr>
        <w:t>Leadership Is Half the Story</w:t>
      </w:r>
      <w:r w:rsidRPr="00443220">
        <w:rPr>
          <w:rFonts w:ascii="Times New Roman" w:hAnsi="Times New Roman" w:cs="Times New Roman"/>
          <w:sz w:val="24"/>
          <w:szCs w:val="24"/>
        </w:rPr>
        <w:t xml:space="preserve"> is anything but the usual self-help or how-to book.  The reader has a choice to make in embracing the balanced principles of leadership and followership.  If he or she does, we will see an emerging world of business leaders with a growing mastery in building and maintaining an altogether happier and more fulfilling workplace for everyone involved.”</w:t>
      </w:r>
      <w:r w:rsidRPr="00443220">
        <w:rPr>
          <w:rFonts w:ascii="Times New Roman" w:hAnsi="Times New Roman" w:cs="Times New Roman"/>
          <w:sz w:val="24"/>
          <w:szCs w:val="24"/>
        </w:rPr>
        <w:br/>
      </w:r>
      <w:r w:rsidRPr="00443220">
        <w:rPr>
          <w:rFonts w:ascii="Times New Roman" w:hAnsi="Times New Roman" w:cs="Times New Roman"/>
          <w:iCs/>
          <w:sz w:val="24"/>
          <w:szCs w:val="24"/>
        </w:rPr>
        <w:t>Bill McLean, Chief Operating Officer and Executive Coaching Practice Leader, Optimum Talent Inc.</w:t>
      </w:r>
      <w:r w:rsidRPr="00443220">
        <w:rPr>
          <w:rFonts w:ascii="Times New Roman" w:hAnsi="Times New Roman" w:cs="Times New Roman"/>
          <w:iCs/>
          <w:sz w:val="24"/>
          <w:szCs w:val="24"/>
        </w:rPr>
        <w:br/>
      </w:r>
    </w:p>
    <w:p w:rsidR="00443220" w:rsidRPr="00443220" w:rsidRDefault="00443220" w:rsidP="00443220">
      <w:pPr>
        <w:pStyle w:val="Parabody"/>
        <w:spacing w:after="0" w:line="480" w:lineRule="auto"/>
        <w:rPr>
          <w:rFonts w:ascii="Times New Roman" w:hAnsi="Times New Roman" w:cs="Times New Roman"/>
          <w:sz w:val="24"/>
          <w:szCs w:val="24"/>
        </w:rPr>
      </w:pPr>
      <w:r w:rsidRPr="00443220">
        <w:rPr>
          <w:rFonts w:ascii="Times New Roman" w:hAnsi="Times New Roman" w:cs="Times New Roman"/>
          <w:sz w:val="24"/>
          <w:szCs w:val="24"/>
        </w:rPr>
        <w:lastRenderedPageBreak/>
        <w:t xml:space="preserve">“Samantha and Marc Hurwitz truly understand the essence of happy and productive organizations. </w:t>
      </w:r>
      <w:r w:rsidRPr="00443220">
        <w:rPr>
          <w:rFonts w:ascii="Times New Roman" w:hAnsi="Times New Roman" w:cs="Times New Roman"/>
          <w:i/>
          <w:sz w:val="24"/>
          <w:szCs w:val="24"/>
        </w:rPr>
        <w:t>Leadership Is Half the Story</w:t>
      </w:r>
      <w:r w:rsidRPr="00443220">
        <w:rPr>
          <w:rFonts w:ascii="Times New Roman" w:hAnsi="Times New Roman" w:cs="Times New Roman"/>
          <w:sz w:val="24"/>
          <w:szCs w:val="24"/>
        </w:rPr>
        <w:t xml:space="preserve"> is a very important book and an easy read, and it contributes to our knowledge in a kind of fresh, creative way that I have not experienced in similar publications the past number of years. The way that the authors unpack leadership-followership made so much sense and sets this book apart.”</w:t>
      </w:r>
    </w:p>
    <w:p w:rsidR="00443220" w:rsidRPr="00443220" w:rsidRDefault="00443220" w:rsidP="00443220">
      <w:pPr>
        <w:shd w:val="clear" w:color="auto" w:fill="FFFFFF"/>
        <w:spacing w:line="480" w:lineRule="auto"/>
        <w:rPr>
          <w:rFonts w:ascii="Times New Roman" w:hAnsi="Times New Roman" w:cs="Times New Roman"/>
          <w:sz w:val="24"/>
          <w:szCs w:val="24"/>
        </w:rPr>
      </w:pPr>
      <w:r w:rsidRPr="00443220">
        <w:rPr>
          <w:rFonts w:ascii="Times New Roman" w:hAnsi="Times New Roman" w:cs="Times New Roman"/>
          <w:sz w:val="24"/>
          <w:szCs w:val="24"/>
        </w:rPr>
        <w:t xml:space="preserve">Kobus </w:t>
      </w:r>
      <w:proofErr w:type="spellStart"/>
      <w:r w:rsidRPr="00443220">
        <w:rPr>
          <w:rFonts w:ascii="Times New Roman" w:hAnsi="Times New Roman" w:cs="Times New Roman"/>
          <w:sz w:val="24"/>
          <w:szCs w:val="24"/>
        </w:rPr>
        <w:t>Neethling</w:t>
      </w:r>
      <w:proofErr w:type="spellEnd"/>
      <w:r w:rsidRPr="00443220">
        <w:rPr>
          <w:rFonts w:ascii="Times New Roman" w:hAnsi="Times New Roman" w:cs="Times New Roman"/>
          <w:sz w:val="24"/>
          <w:szCs w:val="24"/>
        </w:rPr>
        <w:t>, President, South African Creativity Foundation; international best-selling author of more than 90 books</w:t>
      </w:r>
    </w:p>
    <w:p w:rsidR="00443220" w:rsidRPr="00443220" w:rsidRDefault="00443220" w:rsidP="00443220">
      <w:pPr>
        <w:shd w:val="clear" w:color="auto" w:fill="FFFFFF"/>
        <w:spacing w:line="480" w:lineRule="auto"/>
        <w:rPr>
          <w:rFonts w:ascii="Times New Roman" w:hAnsi="Times New Roman" w:cs="Times New Roman"/>
          <w:sz w:val="24"/>
          <w:szCs w:val="24"/>
        </w:rPr>
      </w:pPr>
    </w:p>
    <w:p w:rsidR="00443220" w:rsidRPr="00443220" w:rsidRDefault="00443220" w:rsidP="00443220">
      <w:pPr>
        <w:pStyle w:val="Parabody"/>
        <w:spacing w:after="0" w:line="480" w:lineRule="auto"/>
        <w:rPr>
          <w:rFonts w:ascii="Times New Roman" w:hAnsi="Times New Roman" w:cs="Times New Roman"/>
          <w:iCs/>
          <w:sz w:val="24"/>
          <w:szCs w:val="24"/>
        </w:rPr>
      </w:pPr>
      <w:r w:rsidRPr="00443220">
        <w:rPr>
          <w:rFonts w:ascii="Times New Roman" w:hAnsi="Times New Roman" w:cs="Times New Roman"/>
          <w:sz w:val="24"/>
          <w:szCs w:val="24"/>
        </w:rPr>
        <w:t>“Sam and Marc have a novel and magic recipe to help us chart our course as we transition from a green intern to the CEO.”</w:t>
      </w:r>
      <w:r w:rsidRPr="00443220">
        <w:rPr>
          <w:rFonts w:ascii="Times New Roman" w:hAnsi="Times New Roman" w:cs="Times New Roman"/>
          <w:sz w:val="24"/>
          <w:szCs w:val="24"/>
        </w:rPr>
        <w:br/>
      </w:r>
      <w:r w:rsidRPr="00443220">
        <w:rPr>
          <w:rFonts w:ascii="Times New Roman" w:hAnsi="Times New Roman" w:cs="Times New Roman"/>
          <w:iCs/>
          <w:sz w:val="24"/>
          <w:szCs w:val="24"/>
        </w:rPr>
        <w:t xml:space="preserve">James </w:t>
      </w:r>
      <w:proofErr w:type="spellStart"/>
      <w:r w:rsidRPr="00443220">
        <w:rPr>
          <w:rFonts w:ascii="Times New Roman" w:hAnsi="Times New Roman" w:cs="Times New Roman"/>
          <w:iCs/>
          <w:sz w:val="24"/>
          <w:szCs w:val="24"/>
        </w:rPr>
        <w:t>McAnanama</w:t>
      </w:r>
      <w:proofErr w:type="spellEnd"/>
      <w:r w:rsidRPr="00443220">
        <w:rPr>
          <w:rFonts w:ascii="Times New Roman" w:hAnsi="Times New Roman" w:cs="Times New Roman"/>
          <w:iCs/>
          <w:sz w:val="24"/>
          <w:szCs w:val="24"/>
        </w:rPr>
        <w:t xml:space="preserve">, Senior Engineer, L-3 </w:t>
      </w:r>
      <w:proofErr w:type="spellStart"/>
      <w:r w:rsidRPr="00443220">
        <w:rPr>
          <w:rFonts w:ascii="Times New Roman" w:hAnsi="Times New Roman" w:cs="Times New Roman"/>
          <w:iCs/>
          <w:sz w:val="24"/>
          <w:szCs w:val="24"/>
        </w:rPr>
        <w:t>Wescam</w:t>
      </w:r>
      <w:proofErr w:type="spellEnd"/>
    </w:p>
    <w:p w:rsidR="00443220" w:rsidRPr="00443220" w:rsidRDefault="00443220" w:rsidP="00443220">
      <w:pPr>
        <w:pStyle w:val="Parabody"/>
        <w:spacing w:after="0" w:line="480" w:lineRule="auto"/>
        <w:rPr>
          <w:rFonts w:ascii="Times New Roman" w:hAnsi="Times New Roman" w:cs="Times New Roman"/>
          <w:sz w:val="24"/>
          <w:szCs w:val="24"/>
        </w:rPr>
      </w:pPr>
      <w:r w:rsidRPr="00443220">
        <w:rPr>
          <w:rFonts w:ascii="Times New Roman" w:hAnsi="Times New Roman" w:cs="Times New Roman"/>
          <w:iCs/>
          <w:sz w:val="24"/>
          <w:szCs w:val="24"/>
        </w:rPr>
        <w:br/>
      </w:r>
      <w:r w:rsidRPr="00443220">
        <w:rPr>
          <w:rFonts w:ascii="Times New Roman" w:hAnsi="Times New Roman" w:cs="Times New Roman"/>
          <w:sz w:val="24"/>
          <w:szCs w:val="24"/>
        </w:rPr>
        <w:t xml:space="preserve">“At last a balanced view! </w:t>
      </w:r>
      <w:r w:rsidRPr="00443220">
        <w:rPr>
          <w:rFonts w:ascii="Times New Roman" w:hAnsi="Times New Roman" w:cs="Times New Roman"/>
          <w:i/>
          <w:sz w:val="24"/>
          <w:szCs w:val="24"/>
        </w:rPr>
        <w:t>Leadership Is Half the Story</w:t>
      </w:r>
      <w:r w:rsidRPr="00443220">
        <w:rPr>
          <w:rFonts w:ascii="Times New Roman" w:hAnsi="Times New Roman" w:cs="Times New Roman"/>
          <w:sz w:val="24"/>
          <w:szCs w:val="24"/>
        </w:rPr>
        <w:t xml:space="preserve"> is substantive but not stuffy, with wonderful use of examples from other disciplines and life experiences. Who knew that stickleback fish and </w:t>
      </w:r>
      <w:r w:rsidRPr="00443220">
        <w:rPr>
          <w:rFonts w:ascii="Times New Roman" w:hAnsi="Times New Roman" w:cs="Times New Roman"/>
          <w:i/>
          <w:sz w:val="24"/>
          <w:szCs w:val="24"/>
        </w:rPr>
        <w:t>30 Rock</w:t>
      </w:r>
      <w:r w:rsidRPr="00443220">
        <w:rPr>
          <w:rFonts w:ascii="Times New Roman" w:hAnsi="Times New Roman" w:cs="Times New Roman"/>
          <w:sz w:val="24"/>
          <w:szCs w:val="24"/>
        </w:rPr>
        <w:t xml:space="preserve"> could appear in the same work?”</w:t>
      </w:r>
    </w:p>
    <w:p w:rsidR="00443220" w:rsidRPr="00443220" w:rsidRDefault="00443220" w:rsidP="00443220">
      <w:pPr>
        <w:pStyle w:val="Parabody"/>
        <w:spacing w:after="0" w:line="480" w:lineRule="auto"/>
        <w:rPr>
          <w:rFonts w:ascii="Times New Roman" w:hAnsi="Times New Roman" w:cs="Times New Roman"/>
          <w:iCs/>
          <w:sz w:val="24"/>
          <w:szCs w:val="24"/>
        </w:rPr>
      </w:pPr>
      <w:r w:rsidRPr="00443220">
        <w:rPr>
          <w:rFonts w:ascii="Times New Roman" w:hAnsi="Times New Roman" w:cs="Times New Roman"/>
          <w:iCs/>
          <w:sz w:val="24"/>
          <w:szCs w:val="24"/>
        </w:rPr>
        <w:t>Dr. Liz Monroe-Cook, Clinical Psychologist and President, Monroe-Cook &amp; Associates (Chicago)</w:t>
      </w:r>
    </w:p>
    <w:p w:rsidR="00443220" w:rsidRPr="00443220" w:rsidRDefault="00443220" w:rsidP="00443220">
      <w:pPr>
        <w:pStyle w:val="Parabody"/>
        <w:spacing w:after="0" w:line="480" w:lineRule="auto"/>
        <w:rPr>
          <w:rFonts w:ascii="Times New Roman" w:hAnsi="Times New Roman" w:cs="Times New Roman"/>
          <w:iCs/>
          <w:sz w:val="24"/>
          <w:szCs w:val="24"/>
        </w:rPr>
      </w:pPr>
    </w:p>
    <w:p w:rsidR="00443220" w:rsidRPr="00443220" w:rsidRDefault="00443220" w:rsidP="00443220">
      <w:pPr>
        <w:pStyle w:val="Parabody"/>
        <w:spacing w:after="0" w:line="480" w:lineRule="auto"/>
        <w:rPr>
          <w:rFonts w:ascii="Times New Roman" w:hAnsi="Times New Roman" w:cs="Times New Roman"/>
          <w:sz w:val="24"/>
          <w:szCs w:val="24"/>
        </w:rPr>
      </w:pPr>
      <w:r w:rsidRPr="00443220">
        <w:rPr>
          <w:rFonts w:ascii="Times New Roman" w:hAnsi="Times New Roman" w:cs="Times New Roman"/>
          <w:sz w:val="24"/>
          <w:szCs w:val="24"/>
        </w:rPr>
        <w:t>“It is refreshing to see a book that draws on numerous practical examples to illustrate the mutuality of the leader/follower relationship in a business context, and the roles and responsibilities that lay the foundation for the types of fruitful partnerships that are critical to agile organizations.”</w:t>
      </w:r>
    </w:p>
    <w:p w:rsidR="00443220" w:rsidRPr="00443220" w:rsidRDefault="00443220" w:rsidP="00443220">
      <w:pPr>
        <w:pStyle w:val="Parabody"/>
        <w:spacing w:after="0" w:line="480" w:lineRule="auto"/>
        <w:rPr>
          <w:rFonts w:ascii="Times New Roman" w:hAnsi="Times New Roman" w:cs="Times New Roman"/>
          <w:sz w:val="24"/>
          <w:szCs w:val="24"/>
        </w:rPr>
      </w:pPr>
      <w:r w:rsidRPr="00443220">
        <w:rPr>
          <w:rFonts w:ascii="Times New Roman" w:hAnsi="Times New Roman" w:cs="Times New Roman"/>
          <w:sz w:val="24"/>
          <w:szCs w:val="24"/>
        </w:rPr>
        <w:t xml:space="preserve"> Ian Hendry, Managing Partner, </w:t>
      </w:r>
      <w:proofErr w:type="spellStart"/>
      <w:r w:rsidRPr="00443220">
        <w:rPr>
          <w:rFonts w:ascii="Times New Roman" w:hAnsi="Times New Roman" w:cs="Times New Roman"/>
          <w:sz w:val="24"/>
          <w:szCs w:val="24"/>
        </w:rPr>
        <w:t>Karian</w:t>
      </w:r>
      <w:proofErr w:type="spellEnd"/>
      <w:r w:rsidRPr="00443220">
        <w:rPr>
          <w:rFonts w:ascii="Times New Roman" w:hAnsi="Times New Roman" w:cs="Times New Roman"/>
          <w:sz w:val="24"/>
          <w:szCs w:val="24"/>
        </w:rPr>
        <w:t xml:space="preserve"> &amp; Associates; President, Strategic Capabilities Network </w:t>
      </w:r>
    </w:p>
    <w:p w:rsidR="00443220" w:rsidRPr="00443220" w:rsidRDefault="00443220" w:rsidP="00443220">
      <w:pPr>
        <w:pStyle w:val="Parabody"/>
        <w:spacing w:after="0" w:line="480" w:lineRule="auto"/>
        <w:rPr>
          <w:rFonts w:ascii="Times New Roman" w:hAnsi="Times New Roman" w:cs="Times New Roman"/>
          <w:sz w:val="24"/>
          <w:szCs w:val="24"/>
        </w:rPr>
      </w:pPr>
    </w:p>
    <w:p w:rsidR="00443220" w:rsidRPr="00443220" w:rsidRDefault="00443220" w:rsidP="00443220">
      <w:pPr>
        <w:pStyle w:val="Parabody"/>
        <w:spacing w:after="0" w:line="480" w:lineRule="auto"/>
        <w:rPr>
          <w:rFonts w:ascii="Times New Roman" w:hAnsi="Times New Roman" w:cs="Times New Roman"/>
          <w:sz w:val="24"/>
          <w:szCs w:val="24"/>
        </w:rPr>
      </w:pPr>
      <w:r w:rsidRPr="00443220">
        <w:rPr>
          <w:rFonts w:ascii="Times New Roman" w:hAnsi="Times New Roman" w:cs="Times New Roman"/>
          <w:sz w:val="24"/>
          <w:szCs w:val="24"/>
          <w:shd w:val="clear" w:color="auto" w:fill="FFFFFF"/>
        </w:rPr>
        <w:t>“I enjoyed and got personal benefit from this book! It would be a very good book to purchase for a mentee, or for a member of one’s staff who is moving up to a leadership level. This is an excellent coaching tool to be used in any leadership development program.”</w:t>
      </w:r>
      <w:r w:rsidRPr="00443220">
        <w:rPr>
          <w:rFonts w:ascii="Times New Roman" w:hAnsi="Times New Roman" w:cs="Times New Roman"/>
          <w:sz w:val="24"/>
          <w:szCs w:val="24"/>
          <w:shd w:val="clear" w:color="auto" w:fill="FFFFFF"/>
        </w:rPr>
        <w:br/>
      </w:r>
      <w:r w:rsidRPr="00443220">
        <w:rPr>
          <w:rFonts w:ascii="Times New Roman" w:hAnsi="Times New Roman" w:cs="Times New Roman"/>
          <w:iCs/>
          <w:sz w:val="24"/>
          <w:szCs w:val="24"/>
        </w:rPr>
        <w:t>Janet Pierce, Vice President Education, Certified General Accountants of Ontario</w:t>
      </w:r>
      <w:r w:rsidRPr="00443220">
        <w:rPr>
          <w:rFonts w:ascii="Times New Roman" w:hAnsi="Times New Roman" w:cs="Times New Roman"/>
          <w:iCs/>
          <w:sz w:val="24"/>
          <w:szCs w:val="24"/>
        </w:rPr>
        <w:br/>
      </w:r>
    </w:p>
    <w:p w:rsidR="00443220" w:rsidRPr="00443220" w:rsidRDefault="00443220" w:rsidP="00443220">
      <w:pPr>
        <w:pStyle w:val="Parabody"/>
        <w:spacing w:after="0" w:line="480" w:lineRule="auto"/>
        <w:rPr>
          <w:rFonts w:ascii="Times New Roman" w:hAnsi="Times New Roman" w:cs="Times New Roman"/>
          <w:sz w:val="24"/>
          <w:szCs w:val="24"/>
        </w:rPr>
      </w:pPr>
      <w:r w:rsidRPr="00443220">
        <w:rPr>
          <w:rFonts w:ascii="Times New Roman" w:hAnsi="Times New Roman" w:cs="Times New Roman"/>
          <w:sz w:val="24"/>
          <w:szCs w:val="24"/>
        </w:rPr>
        <w:t>“Samantha and Marc have done an excellent job of weaving together their personal stories, the concepts of leadership and followership that underpin their work, and cases that illustrate how these concepts apply in the real world.”</w:t>
      </w:r>
      <w:r w:rsidRPr="00443220">
        <w:rPr>
          <w:rFonts w:ascii="Times New Roman" w:hAnsi="Times New Roman" w:cs="Times New Roman"/>
          <w:sz w:val="24"/>
          <w:szCs w:val="24"/>
        </w:rPr>
        <w:br/>
        <w:t xml:space="preserve">Robert W. Jacobs, author, </w:t>
      </w:r>
      <w:r w:rsidRPr="00443220">
        <w:rPr>
          <w:rFonts w:ascii="Times New Roman" w:hAnsi="Times New Roman" w:cs="Times New Roman"/>
          <w:i/>
          <w:sz w:val="24"/>
          <w:szCs w:val="24"/>
        </w:rPr>
        <w:t>Real Time Strategic Change</w:t>
      </w:r>
      <w:r w:rsidRPr="00443220">
        <w:rPr>
          <w:rFonts w:ascii="Times New Roman" w:hAnsi="Times New Roman" w:cs="Times New Roman"/>
          <w:sz w:val="24"/>
          <w:szCs w:val="24"/>
        </w:rPr>
        <w:br/>
      </w:r>
    </w:p>
    <w:p w:rsidR="00443220" w:rsidRPr="00443220" w:rsidRDefault="00443220" w:rsidP="00443220">
      <w:pPr>
        <w:pStyle w:val="Parabody"/>
        <w:spacing w:after="0" w:line="480" w:lineRule="auto"/>
        <w:rPr>
          <w:rFonts w:ascii="Times New Roman" w:hAnsi="Times New Roman" w:cs="Times New Roman"/>
          <w:sz w:val="24"/>
          <w:szCs w:val="24"/>
        </w:rPr>
      </w:pPr>
      <w:r w:rsidRPr="00443220">
        <w:rPr>
          <w:rFonts w:ascii="Times New Roman" w:hAnsi="Times New Roman" w:cs="Times New Roman"/>
          <w:sz w:val="24"/>
          <w:szCs w:val="24"/>
        </w:rPr>
        <w:t>“</w:t>
      </w:r>
      <w:r w:rsidRPr="00443220">
        <w:rPr>
          <w:rFonts w:ascii="Times New Roman" w:hAnsi="Times New Roman" w:cs="Times New Roman"/>
          <w:i/>
          <w:sz w:val="24"/>
          <w:szCs w:val="24"/>
        </w:rPr>
        <w:t>Leadership Is Half the Story</w:t>
      </w:r>
      <w:r w:rsidRPr="00443220">
        <w:rPr>
          <w:rFonts w:ascii="Times New Roman" w:hAnsi="Times New Roman" w:cs="Times New Roman"/>
          <w:sz w:val="24"/>
          <w:szCs w:val="24"/>
        </w:rPr>
        <w:t xml:space="preserve"> is a breath of fresh air. In this very readable book, Samantha and Marc Hurwitz introduce dozens of innovative and useful insights about the dynamics of effective leadership and followership. But it delivers much more than just theory. It offers practical tips, exercises, and methods for implementing more productive, more creative, and more rewarding collaboration skills. I’ve read hundreds of business books. Most are rehashes. This is a game-changer.”</w:t>
      </w:r>
      <w:r w:rsidRPr="00443220">
        <w:rPr>
          <w:rFonts w:ascii="Times New Roman" w:hAnsi="Times New Roman" w:cs="Times New Roman"/>
          <w:sz w:val="24"/>
          <w:szCs w:val="24"/>
        </w:rPr>
        <w:br/>
        <w:t xml:space="preserve">Tim </w:t>
      </w:r>
      <w:proofErr w:type="spellStart"/>
      <w:r w:rsidRPr="00443220">
        <w:rPr>
          <w:rFonts w:ascii="Times New Roman" w:hAnsi="Times New Roman" w:cs="Times New Roman"/>
          <w:sz w:val="24"/>
          <w:szCs w:val="24"/>
        </w:rPr>
        <w:t>Hurson</w:t>
      </w:r>
      <w:proofErr w:type="spellEnd"/>
      <w:r w:rsidRPr="00443220">
        <w:rPr>
          <w:rFonts w:ascii="Times New Roman" w:hAnsi="Times New Roman" w:cs="Times New Roman"/>
          <w:sz w:val="24"/>
          <w:szCs w:val="24"/>
        </w:rPr>
        <w:t>, author</w:t>
      </w:r>
      <w:ins w:id="104" w:author="Owner" w:date="2014-11-24T06:33:00Z">
        <w:r w:rsidR="00FC4ADD">
          <w:rPr>
            <w:rFonts w:ascii="Times New Roman" w:hAnsi="Times New Roman" w:cs="Times New Roman"/>
            <w:sz w:val="24"/>
            <w:szCs w:val="24"/>
          </w:rPr>
          <w:t xml:space="preserve"> of the global bestseller</w:t>
        </w:r>
      </w:ins>
      <w:del w:id="105" w:author="Owner" w:date="2014-11-24T06:33:00Z">
        <w:r w:rsidRPr="00443220" w:rsidDel="00FC4ADD">
          <w:rPr>
            <w:rFonts w:ascii="Times New Roman" w:hAnsi="Times New Roman" w:cs="Times New Roman"/>
            <w:sz w:val="24"/>
            <w:szCs w:val="24"/>
          </w:rPr>
          <w:delText>,</w:delText>
        </w:r>
      </w:del>
      <w:r w:rsidRPr="00443220">
        <w:rPr>
          <w:rFonts w:ascii="Times New Roman" w:hAnsi="Times New Roman" w:cs="Times New Roman"/>
          <w:sz w:val="24"/>
          <w:szCs w:val="24"/>
        </w:rPr>
        <w:t xml:space="preserve"> </w:t>
      </w:r>
      <w:r w:rsidRPr="00443220">
        <w:rPr>
          <w:rFonts w:ascii="Times New Roman" w:hAnsi="Times New Roman" w:cs="Times New Roman"/>
          <w:i/>
          <w:sz w:val="24"/>
          <w:szCs w:val="24"/>
        </w:rPr>
        <w:t>Think Better</w:t>
      </w:r>
      <w:ins w:id="106" w:author="Owner" w:date="2014-11-24T06:34:00Z">
        <w:r w:rsidR="00FC4ADD">
          <w:rPr>
            <w:rFonts w:ascii="Times New Roman" w:hAnsi="Times New Roman" w:cs="Times New Roman"/>
            <w:i/>
            <w:sz w:val="24"/>
            <w:szCs w:val="24"/>
          </w:rPr>
          <w:t xml:space="preserve"> </w:t>
        </w:r>
        <w:r w:rsidR="00FC4ADD" w:rsidRPr="00FC4ADD">
          <w:rPr>
            <w:rFonts w:ascii="Times New Roman" w:hAnsi="Times New Roman" w:cs="Times New Roman"/>
            <w:sz w:val="24"/>
            <w:szCs w:val="24"/>
            <w:rPrChange w:id="107" w:author="Owner" w:date="2014-11-24T06:35:00Z">
              <w:rPr>
                <w:rFonts w:ascii="Times New Roman" w:hAnsi="Times New Roman" w:cs="Times New Roman"/>
                <w:i/>
                <w:sz w:val="24"/>
                <w:szCs w:val="24"/>
              </w:rPr>
            </w:rPrChange>
          </w:rPr>
          <w:t xml:space="preserve">and </w:t>
        </w:r>
      </w:ins>
      <w:del w:id="108" w:author="Owner" w:date="2014-11-24T06:33:00Z">
        <w:r w:rsidRPr="00443220" w:rsidDel="00FC4ADD">
          <w:rPr>
            <w:rFonts w:ascii="Times New Roman" w:hAnsi="Times New Roman" w:cs="Times New Roman"/>
            <w:sz w:val="24"/>
            <w:szCs w:val="24"/>
          </w:rPr>
          <w:delText>; c</w:delText>
        </w:r>
      </w:del>
      <w:ins w:id="109" w:author="Owner" w:date="2014-11-24T06:34:00Z">
        <w:r w:rsidR="00FC4ADD">
          <w:rPr>
            <w:rFonts w:ascii="Times New Roman" w:hAnsi="Times New Roman" w:cs="Times New Roman"/>
            <w:sz w:val="24"/>
            <w:szCs w:val="24"/>
          </w:rPr>
          <w:t>co-author</w:t>
        </w:r>
      </w:ins>
      <w:del w:id="110" w:author="Owner" w:date="2014-11-24T06:33:00Z">
        <w:r w:rsidRPr="00443220" w:rsidDel="00FC4ADD">
          <w:rPr>
            <w:rFonts w:ascii="Times New Roman" w:hAnsi="Times New Roman" w:cs="Times New Roman"/>
            <w:sz w:val="24"/>
            <w:szCs w:val="24"/>
          </w:rPr>
          <w:delText>o-author</w:delText>
        </w:r>
      </w:del>
      <w:r w:rsidRPr="00443220">
        <w:rPr>
          <w:rFonts w:ascii="Times New Roman" w:hAnsi="Times New Roman" w:cs="Times New Roman"/>
          <w:sz w:val="24"/>
          <w:szCs w:val="24"/>
        </w:rPr>
        <w:t xml:space="preserve"> </w:t>
      </w:r>
      <w:del w:id="111" w:author="Owner" w:date="2014-11-24T06:33:00Z">
        <w:r w:rsidRPr="00443220" w:rsidDel="00FC4ADD">
          <w:rPr>
            <w:rFonts w:ascii="Times New Roman" w:hAnsi="Times New Roman" w:cs="Times New Roman"/>
            <w:sz w:val="24"/>
            <w:szCs w:val="24"/>
          </w:rPr>
          <w:delText xml:space="preserve">of </w:delText>
        </w:r>
      </w:del>
      <w:r w:rsidRPr="00443220">
        <w:rPr>
          <w:rFonts w:ascii="Times New Roman" w:hAnsi="Times New Roman" w:cs="Times New Roman"/>
          <w:i/>
          <w:sz w:val="24"/>
          <w:szCs w:val="24"/>
        </w:rPr>
        <w:t>Never Be Closing</w:t>
      </w:r>
      <w:bookmarkEnd w:id="95"/>
      <w:bookmarkEnd w:id="96"/>
      <w:bookmarkEnd w:id="97"/>
      <w:bookmarkEnd w:id="98"/>
    </w:p>
    <w:p w:rsidR="00443220" w:rsidRPr="00443220" w:rsidRDefault="00443220">
      <w:pPr>
        <w:rPr>
          <w:rFonts w:ascii="Times New Roman" w:hAnsi="Times New Roman" w:cs="Times New Roman"/>
          <w:sz w:val="24"/>
          <w:szCs w:val="24"/>
        </w:rPr>
      </w:pPr>
    </w:p>
    <w:sectPr w:rsidR="00443220" w:rsidRPr="004432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220"/>
    <w:rsid w:val="00053865"/>
    <w:rsid w:val="000D678C"/>
    <w:rsid w:val="00143EAD"/>
    <w:rsid w:val="001B1B17"/>
    <w:rsid w:val="002551B7"/>
    <w:rsid w:val="002725B2"/>
    <w:rsid w:val="00443220"/>
    <w:rsid w:val="00494BE5"/>
    <w:rsid w:val="00667DB4"/>
    <w:rsid w:val="00765237"/>
    <w:rsid w:val="008A5358"/>
    <w:rsid w:val="008B1170"/>
    <w:rsid w:val="00B16AAA"/>
    <w:rsid w:val="00C56A3F"/>
    <w:rsid w:val="00EF2088"/>
    <w:rsid w:val="00FC4ADD"/>
    <w:rsid w:val="00FD01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nhideWhenUsed/>
    <w:rsid w:val="00443220"/>
    <w:rPr>
      <w:rFonts w:ascii="Times New Roman" w:eastAsia="Times New Roman" w:hAnsi="Times New Roman" w:cs="Times New Roman"/>
      <w:sz w:val="20"/>
      <w:szCs w:val="20"/>
      <w:lang w:val="en-CA"/>
    </w:rPr>
  </w:style>
  <w:style w:type="character" w:customStyle="1" w:styleId="CommentTextChar">
    <w:name w:val="Comment Text Char"/>
    <w:basedOn w:val="DefaultParagraphFont"/>
    <w:link w:val="CommentText"/>
    <w:rsid w:val="00443220"/>
    <w:rPr>
      <w:rFonts w:ascii="Times New Roman" w:eastAsia="Times New Roman" w:hAnsi="Times New Roman" w:cs="Times New Roman"/>
      <w:sz w:val="20"/>
      <w:szCs w:val="20"/>
      <w:lang w:val="en-CA"/>
    </w:rPr>
  </w:style>
  <w:style w:type="character" w:styleId="CommentReference">
    <w:name w:val="annotation reference"/>
    <w:unhideWhenUsed/>
    <w:rsid w:val="00443220"/>
    <w:rPr>
      <w:sz w:val="16"/>
      <w:szCs w:val="16"/>
    </w:rPr>
  </w:style>
  <w:style w:type="paragraph" w:styleId="BalloonText">
    <w:name w:val="Balloon Text"/>
    <w:basedOn w:val="Normal"/>
    <w:link w:val="BalloonTextChar"/>
    <w:uiPriority w:val="99"/>
    <w:semiHidden/>
    <w:unhideWhenUsed/>
    <w:rsid w:val="00443220"/>
    <w:rPr>
      <w:rFonts w:ascii="Tahoma" w:hAnsi="Tahoma" w:cs="Tahoma"/>
      <w:sz w:val="16"/>
      <w:szCs w:val="16"/>
    </w:rPr>
  </w:style>
  <w:style w:type="character" w:customStyle="1" w:styleId="BalloonTextChar">
    <w:name w:val="Balloon Text Char"/>
    <w:basedOn w:val="DefaultParagraphFont"/>
    <w:link w:val="BalloonText"/>
    <w:uiPriority w:val="99"/>
    <w:semiHidden/>
    <w:rsid w:val="00443220"/>
    <w:rPr>
      <w:rFonts w:ascii="Tahoma" w:hAnsi="Tahoma" w:cs="Tahoma"/>
      <w:sz w:val="16"/>
      <w:szCs w:val="16"/>
    </w:rPr>
  </w:style>
  <w:style w:type="character" w:customStyle="1" w:styleId="NoSpacingChar">
    <w:name w:val="No Spacing Char"/>
    <w:link w:val="NoSpacing"/>
    <w:uiPriority w:val="1"/>
    <w:locked/>
    <w:rsid w:val="00443220"/>
    <w:rPr>
      <w:rFonts w:ascii="Calibri" w:hAnsi="Calibri" w:cs="Calibri"/>
    </w:rPr>
  </w:style>
  <w:style w:type="paragraph" w:styleId="NoSpacing">
    <w:name w:val="No Spacing"/>
    <w:link w:val="NoSpacingChar"/>
    <w:uiPriority w:val="1"/>
    <w:qFormat/>
    <w:rsid w:val="00443220"/>
    <w:rPr>
      <w:rFonts w:ascii="Calibri" w:hAnsi="Calibri" w:cs="Calibri"/>
    </w:rPr>
  </w:style>
  <w:style w:type="paragraph" w:customStyle="1" w:styleId="Parabody">
    <w:name w:val="Parabody"/>
    <w:basedOn w:val="Normal"/>
    <w:uiPriority w:val="99"/>
    <w:qFormat/>
    <w:rsid w:val="00443220"/>
    <w:pPr>
      <w:spacing w:after="200" w:line="276" w:lineRule="auto"/>
    </w:pPr>
    <w:rPr>
      <w:rFonts w:ascii="Calibri" w:eastAsia="SimSun" w:hAnsi="Calibri" w:cs="Calibri"/>
      <w:lang w:eastAsia="zh-CN" w:bidi="th-TH"/>
    </w:rPr>
  </w:style>
  <w:style w:type="paragraph" w:styleId="NormalWeb">
    <w:name w:val="Normal (Web)"/>
    <w:basedOn w:val="Normal"/>
    <w:uiPriority w:val="99"/>
    <w:rsid w:val="00443220"/>
    <w:pPr>
      <w:spacing w:before="100" w:beforeAutospacing="1" w:after="100" w:afterAutospacing="1"/>
      <w:ind w:firstLine="198"/>
    </w:pPr>
    <w:rPr>
      <w:rFonts w:ascii="Times New Roman" w:eastAsia="Times New Roman" w:hAnsi="Times New Roman" w:cs="Times New Roman"/>
      <w:sz w:val="24"/>
      <w:szCs w:val="24"/>
    </w:rPr>
  </w:style>
  <w:style w:type="character" w:customStyle="1" w:styleId="apple-converted-space">
    <w:name w:val="apple-converted-space"/>
    <w:rsid w:val="00443220"/>
  </w:style>
  <w:style w:type="character" w:styleId="Hyperlink">
    <w:name w:val="Hyperlink"/>
    <w:basedOn w:val="DefaultParagraphFont"/>
    <w:uiPriority w:val="99"/>
    <w:unhideWhenUsed/>
    <w:rsid w:val="0005386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nhideWhenUsed/>
    <w:rsid w:val="00443220"/>
    <w:rPr>
      <w:rFonts w:ascii="Times New Roman" w:eastAsia="Times New Roman" w:hAnsi="Times New Roman" w:cs="Times New Roman"/>
      <w:sz w:val="20"/>
      <w:szCs w:val="20"/>
      <w:lang w:val="en-CA"/>
    </w:rPr>
  </w:style>
  <w:style w:type="character" w:customStyle="1" w:styleId="CommentTextChar">
    <w:name w:val="Comment Text Char"/>
    <w:basedOn w:val="DefaultParagraphFont"/>
    <w:link w:val="CommentText"/>
    <w:rsid w:val="00443220"/>
    <w:rPr>
      <w:rFonts w:ascii="Times New Roman" w:eastAsia="Times New Roman" w:hAnsi="Times New Roman" w:cs="Times New Roman"/>
      <w:sz w:val="20"/>
      <w:szCs w:val="20"/>
      <w:lang w:val="en-CA"/>
    </w:rPr>
  </w:style>
  <w:style w:type="character" w:styleId="CommentReference">
    <w:name w:val="annotation reference"/>
    <w:unhideWhenUsed/>
    <w:rsid w:val="00443220"/>
    <w:rPr>
      <w:sz w:val="16"/>
      <w:szCs w:val="16"/>
    </w:rPr>
  </w:style>
  <w:style w:type="paragraph" w:styleId="BalloonText">
    <w:name w:val="Balloon Text"/>
    <w:basedOn w:val="Normal"/>
    <w:link w:val="BalloonTextChar"/>
    <w:uiPriority w:val="99"/>
    <w:semiHidden/>
    <w:unhideWhenUsed/>
    <w:rsid w:val="00443220"/>
    <w:rPr>
      <w:rFonts w:ascii="Tahoma" w:hAnsi="Tahoma" w:cs="Tahoma"/>
      <w:sz w:val="16"/>
      <w:szCs w:val="16"/>
    </w:rPr>
  </w:style>
  <w:style w:type="character" w:customStyle="1" w:styleId="BalloonTextChar">
    <w:name w:val="Balloon Text Char"/>
    <w:basedOn w:val="DefaultParagraphFont"/>
    <w:link w:val="BalloonText"/>
    <w:uiPriority w:val="99"/>
    <w:semiHidden/>
    <w:rsid w:val="00443220"/>
    <w:rPr>
      <w:rFonts w:ascii="Tahoma" w:hAnsi="Tahoma" w:cs="Tahoma"/>
      <w:sz w:val="16"/>
      <w:szCs w:val="16"/>
    </w:rPr>
  </w:style>
  <w:style w:type="character" w:customStyle="1" w:styleId="NoSpacingChar">
    <w:name w:val="No Spacing Char"/>
    <w:link w:val="NoSpacing"/>
    <w:uiPriority w:val="1"/>
    <w:locked/>
    <w:rsid w:val="00443220"/>
    <w:rPr>
      <w:rFonts w:ascii="Calibri" w:hAnsi="Calibri" w:cs="Calibri"/>
    </w:rPr>
  </w:style>
  <w:style w:type="paragraph" w:styleId="NoSpacing">
    <w:name w:val="No Spacing"/>
    <w:link w:val="NoSpacingChar"/>
    <w:uiPriority w:val="1"/>
    <w:qFormat/>
    <w:rsid w:val="00443220"/>
    <w:rPr>
      <w:rFonts w:ascii="Calibri" w:hAnsi="Calibri" w:cs="Calibri"/>
    </w:rPr>
  </w:style>
  <w:style w:type="paragraph" w:customStyle="1" w:styleId="Parabody">
    <w:name w:val="Parabody"/>
    <w:basedOn w:val="Normal"/>
    <w:uiPriority w:val="99"/>
    <w:qFormat/>
    <w:rsid w:val="00443220"/>
    <w:pPr>
      <w:spacing w:after="200" w:line="276" w:lineRule="auto"/>
    </w:pPr>
    <w:rPr>
      <w:rFonts w:ascii="Calibri" w:eastAsia="SimSun" w:hAnsi="Calibri" w:cs="Calibri"/>
      <w:lang w:eastAsia="zh-CN" w:bidi="th-TH"/>
    </w:rPr>
  </w:style>
  <w:style w:type="paragraph" w:styleId="NormalWeb">
    <w:name w:val="Normal (Web)"/>
    <w:basedOn w:val="Normal"/>
    <w:uiPriority w:val="99"/>
    <w:rsid w:val="00443220"/>
    <w:pPr>
      <w:spacing w:before="100" w:beforeAutospacing="1" w:after="100" w:afterAutospacing="1"/>
      <w:ind w:firstLine="198"/>
    </w:pPr>
    <w:rPr>
      <w:rFonts w:ascii="Times New Roman" w:eastAsia="Times New Roman" w:hAnsi="Times New Roman" w:cs="Times New Roman"/>
      <w:sz w:val="24"/>
      <w:szCs w:val="24"/>
    </w:rPr>
  </w:style>
  <w:style w:type="character" w:customStyle="1" w:styleId="apple-converted-space">
    <w:name w:val="apple-converted-space"/>
    <w:rsid w:val="00443220"/>
  </w:style>
  <w:style w:type="character" w:styleId="Hyperlink">
    <w:name w:val="Hyperlink"/>
    <w:basedOn w:val="DefaultParagraphFont"/>
    <w:uiPriority w:val="99"/>
    <w:unhideWhenUsed/>
    <w:rsid w:val="0005386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1780</Words>
  <Characters>10149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Shapiro</dc:creator>
  <cp:lastModifiedBy>Owner</cp:lastModifiedBy>
  <cp:revision>3</cp:revision>
  <dcterms:created xsi:type="dcterms:W3CDTF">2014-11-24T11:36:00Z</dcterms:created>
  <dcterms:modified xsi:type="dcterms:W3CDTF">2014-11-24T11:38:00Z</dcterms:modified>
</cp:coreProperties>
</file>